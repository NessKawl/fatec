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BCAF" w14:textId="78EEEB8E" w:rsidR="008A5FD5" w:rsidRDefault="00036026" w:rsidP="000360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Engenharia de Software – 27/08/2024</w:t>
      </w:r>
    </w:p>
    <w:p w14:paraId="00CFA718" w14:textId="3949E49D" w:rsidR="00036026" w:rsidRDefault="00036026" w:rsidP="00036026">
      <w:pPr>
        <w:jc w:val="center"/>
        <w:rPr>
          <w:b/>
          <w:bCs/>
          <w:sz w:val="24"/>
          <w:szCs w:val="24"/>
        </w:rPr>
      </w:pPr>
    </w:p>
    <w:p w14:paraId="62D42AE8" w14:textId="6C226439" w:rsidR="00036026" w:rsidRDefault="00036026" w:rsidP="00036026">
      <w:pPr>
        <w:jc w:val="both"/>
        <w:rPr>
          <w:ins w:id="0" w:author="Marcos Almeida" w:date="2024-08-27T14:53:00Z"/>
          <w:sz w:val="24"/>
          <w:szCs w:val="24"/>
        </w:rPr>
      </w:pPr>
      <w:ins w:id="1" w:author="Marcos Almeida" w:date="2024-08-27T14:48:00Z">
        <w:r>
          <w:rPr>
            <w:b/>
            <w:bCs/>
            <w:sz w:val="24"/>
            <w:szCs w:val="24"/>
          </w:rPr>
          <w:t xml:space="preserve">Sistemas críticos: </w:t>
        </w:r>
        <w:r>
          <w:rPr>
            <w:sz w:val="24"/>
            <w:szCs w:val="24"/>
          </w:rPr>
          <w:t>são sistemas onde as falhas podem resultar em perdas econômicas, danos físicos ou ameaças a vida humana.</w:t>
        </w:r>
      </w:ins>
    </w:p>
    <w:p w14:paraId="7E6BD52A" w14:textId="73068323" w:rsidR="00036026" w:rsidRDefault="00036026" w:rsidP="00036026">
      <w:pPr>
        <w:jc w:val="both"/>
        <w:rPr>
          <w:ins w:id="2" w:author="Marcos Almeida" w:date="2024-08-27T14:48:00Z"/>
          <w:sz w:val="24"/>
          <w:szCs w:val="24"/>
        </w:rPr>
      </w:pPr>
      <w:ins w:id="3" w:author="Marcos Almeida" w:date="2024-08-27T14:53:00Z">
        <w:r>
          <w:rPr>
            <w:sz w:val="24"/>
            <w:szCs w:val="24"/>
          </w:rPr>
          <w:t>Tipos:</w:t>
        </w:r>
      </w:ins>
    </w:p>
    <w:p w14:paraId="0773884B" w14:textId="39854DF8" w:rsidR="00036026" w:rsidRPr="00036026" w:rsidRDefault="00036026" w:rsidP="00036026">
      <w:pPr>
        <w:pStyle w:val="PargrafodaLista"/>
        <w:numPr>
          <w:ilvl w:val="0"/>
          <w:numId w:val="1"/>
        </w:numPr>
        <w:jc w:val="both"/>
        <w:rPr>
          <w:ins w:id="4" w:author="Marcos Almeida" w:date="2024-08-27T14:52:00Z"/>
          <w:sz w:val="24"/>
          <w:szCs w:val="24"/>
          <w:rPrChange w:id="5" w:author="Marcos Almeida" w:date="2024-08-27T14:53:00Z">
            <w:rPr>
              <w:ins w:id="6" w:author="Marcos Almeida" w:date="2024-08-27T14:52:00Z"/>
            </w:rPr>
          </w:rPrChange>
        </w:rPr>
        <w:pPrChange w:id="7" w:author="Marcos Almeida" w:date="2024-08-27T14:53:00Z">
          <w:pPr>
            <w:jc w:val="both"/>
          </w:pPr>
        </w:pPrChange>
      </w:pPr>
      <w:ins w:id="8" w:author="Marcos Almeida" w:date="2024-08-27T14:52:00Z">
        <w:r w:rsidRPr="00036026">
          <w:rPr>
            <w:sz w:val="24"/>
            <w:szCs w:val="24"/>
            <w:rPrChange w:id="9" w:author="Marcos Almeida" w:date="2024-08-27T14:53:00Z">
              <w:rPr/>
            </w:rPrChange>
          </w:rPr>
          <w:t>Sistemas de segurança;</w:t>
        </w:r>
      </w:ins>
    </w:p>
    <w:p w14:paraId="1E8F7A48" w14:textId="20FF7B6C" w:rsidR="00036026" w:rsidRPr="00036026" w:rsidRDefault="00036026" w:rsidP="00036026">
      <w:pPr>
        <w:pStyle w:val="PargrafodaLista"/>
        <w:numPr>
          <w:ilvl w:val="0"/>
          <w:numId w:val="1"/>
        </w:numPr>
        <w:jc w:val="both"/>
        <w:rPr>
          <w:ins w:id="10" w:author="Marcos Almeida" w:date="2024-08-27T14:53:00Z"/>
          <w:sz w:val="24"/>
          <w:szCs w:val="24"/>
          <w:rPrChange w:id="11" w:author="Marcos Almeida" w:date="2024-08-27T14:53:00Z">
            <w:rPr>
              <w:ins w:id="12" w:author="Marcos Almeida" w:date="2024-08-27T14:53:00Z"/>
            </w:rPr>
          </w:rPrChange>
        </w:rPr>
        <w:pPrChange w:id="13" w:author="Marcos Almeida" w:date="2024-08-27T14:53:00Z">
          <w:pPr>
            <w:jc w:val="both"/>
          </w:pPr>
        </w:pPrChange>
      </w:pPr>
      <w:ins w:id="14" w:author="Marcos Almeida" w:date="2024-08-27T14:53:00Z">
        <w:r w:rsidRPr="00036026">
          <w:rPr>
            <w:sz w:val="24"/>
            <w:szCs w:val="24"/>
            <w:rPrChange w:id="15" w:author="Marcos Almeida" w:date="2024-08-27T14:53:00Z">
              <w:rPr/>
            </w:rPrChange>
          </w:rPr>
          <w:t>Sistemas de missão;</w:t>
        </w:r>
      </w:ins>
    </w:p>
    <w:p w14:paraId="4B6B0AE8" w14:textId="67015A21" w:rsidR="00036026" w:rsidRDefault="00036026" w:rsidP="00036026">
      <w:pPr>
        <w:pStyle w:val="PargrafodaLista"/>
        <w:numPr>
          <w:ilvl w:val="0"/>
          <w:numId w:val="1"/>
        </w:numPr>
        <w:jc w:val="both"/>
        <w:rPr>
          <w:ins w:id="16" w:author="Marcos Almeida" w:date="2024-08-27T15:06:00Z"/>
          <w:sz w:val="24"/>
          <w:szCs w:val="24"/>
        </w:rPr>
      </w:pPr>
      <w:ins w:id="17" w:author="Marcos Almeida" w:date="2024-08-27T14:53:00Z">
        <w:r w:rsidRPr="00036026">
          <w:rPr>
            <w:sz w:val="24"/>
            <w:szCs w:val="24"/>
            <w:rPrChange w:id="18" w:author="Marcos Almeida" w:date="2024-08-27T14:53:00Z">
              <w:rPr/>
            </w:rPrChange>
          </w:rPr>
          <w:t>Sistemas de negócios</w:t>
        </w:r>
      </w:ins>
      <w:ins w:id="19" w:author="Marcos Almeida" w:date="2024-08-27T14:52:00Z">
        <w:r w:rsidRPr="00036026">
          <w:rPr>
            <w:sz w:val="24"/>
            <w:szCs w:val="24"/>
            <w:rPrChange w:id="20" w:author="Marcos Almeida" w:date="2024-08-27T14:53:00Z">
              <w:rPr/>
            </w:rPrChange>
          </w:rPr>
          <w:t xml:space="preserve"> </w:t>
        </w:r>
      </w:ins>
    </w:p>
    <w:p w14:paraId="749FA25E" w14:textId="77777777" w:rsidR="00F27136" w:rsidRDefault="00F27136" w:rsidP="00F27136">
      <w:pPr>
        <w:pStyle w:val="PargrafodaLista"/>
        <w:numPr>
          <w:ilvl w:val="0"/>
          <w:numId w:val="1"/>
        </w:numPr>
        <w:jc w:val="both"/>
        <w:rPr>
          <w:ins w:id="21" w:author="Marcos Almeida" w:date="2024-08-27T15:22:00Z"/>
          <w:b/>
          <w:bCs/>
          <w:sz w:val="24"/>
          <w:szCs w:val="24"/>
        </w:rPr>
      </w:pPr>
    </w:p>
    <w:p w14:paraId="253B6352" w14:textId="77777777" w:rsidR="00F27136" w:rsidRDefault="00F27136" w:rsidP="00C35548">
      <w:pPr>
        <w:jc w:val="both"/>
        <w:rPr>
          <w:ins w:id="22" w:author="Marcos Almeida" w:date="2024-08-27T15:22:00Z"/>
          <w:b/>
          <w:bCs/>
          <w:sz w:val="24"/>
          <w:szCs w:val="24"/>
        </w:rPr>
      </w:pPr>
      <w:ins w:id="23" w:author="Marcos Almeida" w:date="2024-08-27T15:21:00Z">
        <w:r w:rsidRPr="00F27136">
          <w:rPr>
            <w:b/>
            <w:bCs/>
            <w:sz w:val="24"/>
            <w:szCs w:val="24"/>
            <w:rPrChange w:id="24" w:author="Marcos Almeida" w:date="2024-08-27T15:22:00Z">
              <w:rPr/>
            </w:rPrChange>
          </w:rPr>
          <w:t xml:space="preserve">Técnicas de engenharia de software: </w:t>
        </w:r>
      </w:ins>
    </w:p>
    <w:p w14:paraId="39EB937B" w14:textId="59A20642" w:rsidR="00C35548" w:rsidRPr="00F27136" w:rsidRDefault="00485CB8" w:rsidP="00F27136">
      <w:pPr>
        <w:ind w:firstLine="708"/>
        <w:jc w:val="both"/>
        <w:rPr>
          <w:ins w:id="25" w:author="Marcos Almeida" w:date="2024-08-27T15:07:00Z"/>
          <w:b/>
          <w:bCs/>
          <w:sz w:val="24"/>
          <w:szCs w:val="24"/>
          <w:rPrChange w:id="26" w:author="Marcos Almeida" w:date="2024-08-27T15:22:00Z">
            <w:rPr>
              <w:ins w:id="27" w:author="Marcos Almeida" w:date="2024-08-27T15:07:00Z"/>
              <w:sz w:val="24"/>
              <w:szCs w:val="24"/>
            </w:rPr>
          </w:rPrChange>
        </w:rPr>
        <w:pPrChange w:id="28" w:author="Marcos Almeida" w:date="2024-08-27T15:22:00Z">
          <w:pPr>
            <w:jc w:val="both"/>
          </w:pPr>
        </w:pPrChange>
      </w:pPr>
      <w:ins w:id="29" w:author="Marcos Almeida" w:date="2024-08-27T15:09:00Z">
        <w:r>
          <w:rPr>
            <w:b/>
            <w:bCs/>
            <w:sz w:val="24"/>
            <w:szCs w:val="24"/>
          </w:rPr>
          <w:t>-</w:t>
        </w:r>
      </w:ins>
      <w:ins w:id="30" w:author="Marcos Almeida" w:date="2024-08-27T15:06:00Z">
        <w:r w:rsidR="00C35548">
          <w:rPr>
            <w:b/>
            <w:bCs/>
            <w:sz w:val="24"/>
            <w:szCs w:val="24"/>
          </w:rPr>
          <w:t xml:space="preserve"> Processos de software confiáveis: </w:t>
        </w:r>
        <w:r w:rsidR="00C35548">
          <w:rPr>
            <w:sz w:val="24"/>
            <w:szCs w:val="24"/>
          </w:rPr>
          <w:t>atividades de verific</w:t>
        </w:r>
        <w:r>
          <w:rPr>
            <w:sz w:val="24"/>
            <w:szCs w:val="24"/>
          </w:rPr>
          <w:t>ação apro</w:t>
        </w:r>
      </w:ins>
      <w:ins w:id="31" w:author="Marcos Almeida" w:date="2024-08-27T15:07:00Z">
        <w:r>
          <w:rPr>
            <w:sz w:val="24"/>
            <w:szCs w:val="24"/>
          </w:rPr>
          <w:t>priadas é essencial caso o número de defeitos em um programa deva ser minimizado e aqueles ignorados devam ser detectados</w:t>
        </w:r>
      </w:ins>
      <w:ins w:id="32" w:author="Marcos Almeida" w:date="2024-08-27T15:11:00Z">
        <w:r>
          <w:rPr>
            <w:sz w:val="24"/>
            <w:szCs w:val="24"/>
          </w:rPr>
          <w:t>;</w:t>
        </w:r>
      </w:ins>
    </w:p>
    <w:p w14:paraId="7067BAA7" w14:textId="1E6ED809" w:rsidR="00485CB8" w:rsidRDefault="00485CB8" w:rsidP="00F27136">
      <w:pPr>
        <w:ind w:firstLine="708"/>
        <w:jc w:val="both"/>
        <w:rPr>
          <w:ins w:id="33" w:author="Marcos Almeida" w:date="2024-08-27T15:08:00Z"/>
          <w:sz w:val="24"/>
          <w:szCs w:val="24"/>
        </w:rPr>
        <w:pPrChange w:id="34" w:author="Marcos Almeida" w:date="2024-08-27T15:22:00Z">
          <w:pPr>
            <w:jc w:val="both"/>
          </w:pPr>
        </w:pPrChange>
      </w:pPr>
      <w:ins w:id="35" w:author="Marcos Almeida" w:date="2024-08-27T15:07:00Z">
        <w:r>
          <w:rPr>
            <w:b/>
            <w:bCs/>
            <w:sz w:val="24"/>
            <w:szCs w:val="24"/>
          </w:rPr>
          <w:t xml:space="preserve">- Gerenciamento de qualidade: </w:t>
        </w:r>
      </w:ins>
      <w:ins w:id="36" w:author="Marcos Almeida" w:date="2024-08-27T15:08:00Z">
        <w:r>
          <w:rPr>
            <w:sz w:val="24"/>
            <w:szCs w:val="24"/>
          </w:rPr>
          <w:t>criar programas livres de defeito. Padrões de desenvolvimento e projeto devem ser estabelecidos.</w:t>
        </w:r>
      </w:ins>
      <w:ins w:id="37" w:author="Marcos Almeida" w:date="2024-08-27T15:10:00Z">
        <w:r>
          <w:rPr>
            <w:sz w:val="24"/>
            <w:szCs w:val="24"/>
          </w:rPr>
          <w:t xml:space="preserve"> A qualidade deve ser tratada como uma c</w:t>
        </w:r>
      </w:ins>
      <w:ins w:id="38" w:author="Marcos Almeida" w:date="2024-08-27T15:11:00Z">
        <w:r>
          <w:rPr>
            <w:sz w:val="24"/>
            <w:szCs w:val="24"/>
          </w:rPr>
          <w:t>ultura tanto pelo desenvolvedor quanto pela equipe/empresa;</w:t>
        </w:r>
      </w:ins>
    </w:p>
    <w:p w14:paraId="4BB712B9" w14:textId="1C89EE35" w:rsidR="00485CB8" w:rsidRDefault="00485CB8" w:rsidP="00F27136">
      <w:pPr>
        <w:ind w:firstLine="708"/>
        <w:jc w:val="both"/>
        <w:rPr>
          <w:ins w:id="39" w:author="Marcos Almeida" w:date="2024-08-27T15:16:00Z"/>
          <w:sz w:val="24"/>
          <w:szCs w:val="24"/>
        </w:rPr>
        <w:pPrChange w:id="40" w:author="Marcos Almeida" w:date="2024-08-27T15:22:00Z">
          <w:pPr>
            <w:jc w:val="both"/>
          </w:pPr>
        </w:pPrChange>
      </w:pPr>
      <w:ins w:id="41" w:author="Marcos Almeida" w:date="2024-08-27T15:11:00Z">
        <w:r>
          <w:rPr>
            <w:b/>
            <w:bCs/>
            <w:sz w:val="24"/>
            <w:szCs w:val="24"/>
          </w:rPr>
          <w:t xml:space="preserve">- Especificação formal: </w:t>
        </w:r>
      </w:ins>
      <w:ins w:id="42" w:author="Marcos Almeida" w:date="2024-08-27T15:12:00Z">
        <w:r>
          <w:rPr>
            <w:sz w:val="24"/>
            <w:szCs w:val="24"/>
          </w:rPr>
          <w:t>Deve haver uma especificação precisa de sistema que defina o sistema a ser implementado</w:t>
        </w:r>
      </w:ins>
      <w:ins w:id="43" w:author="Marcos Almeida" w:date="2024-08-27T15:13:00Z">
        <w:r>
          <w:rPr>
            <w:sz w:val="24"/>
            <w:szCs w:val="24"/>
          </w:rPr>
          <w:t>. Muitos defeitos resultam da interpretação errada de uma especificação ambígua</w:t>
        </w:r>
      </w:ins>
      <w:ins w:id="44" w:author="Marcos Almeida" w:date="2024-08-27T15:14:00Z">
        <w:r>
          <w:rPr>
            <w:sz w:val="24"/>
            <w:szCs w:val="24"/>
          </w:rPr>
          <w:t xml:space="preserve"> ou mal escrita;</w:t>
        </w:r>
      </w:ins>
    </w:p>
    <w:p w14:paraId="728421C5" w14:textId="574B292A" w:rsidR="00485CB8" w:rsidRDefault="00485CB8" w:rsidP="00F27136">
      <w:pPr>
        <w:ind w:firstLine="708"/>
        <w:jc w:val="both"/>
        <w:rPr>
          <w:ins w:id="45" w:author="Marcos Almeida" w:date="2024-08-27T15:17:00Z"/>
          <w:sz w:val="24"/>
          <w:szCs w:val="24"/>
        </w:rPr>
        <w:pPrChange w:id="46" w:author="Marcos Almeida" w:date="2024-08-27T15:22:00Z">
          <w:pPr>
            <w:jc w:val="both"/>
          </w:pPr>
        </w:pPrChange>
      </w:pPr>
      <w:ins w:id="47" w:author="Marcos Almeida" w:date="2024-08-27T15:16:00Z">
        <w:r>
          <w:rPr>
            <w:b/>
            <w:bCs/>
            <w:sz w:val="24"/>
            <w:szCs w:val="24"/>
          </w:rPr>
          <w:t xml:space="preserve">- Verificação estática: </w:t>
        </w:r>
        <w:r>
          <w:rPr>
            <w:sz w:val="24"/>
            <w:szCs w:val="24"/>
          </w:rPr>
          <w:t>Técnicas de verificação estática, como uso de analisadores estáticos, podem iden</w:t>
        </w:r>
      </w:ins>
      <w:ins w:id="48" w:author="Marcos Almeida" w:date="2024-08-27T15:17:00Z">
        <w:r w:rsidR="00F27136">
          <w:rPr>
            <w:sz w:val="24"/>
            <w:szCs w:val="24"/>
          </w:rPr>
          <w:t>tificar características anômalas que podem ser defeitos;</w:t>
        </w:r>
      </w:ins>
    </w:p>
    <w:p w14:paraId="797714CF" w14:textId="43063A78" w:rsidR="00F27136" w:rsidRDefault="00F27136" w:rsidP="00F27136">
      <w:pPr>
        <w:ind w:firstLine="708"/>
        <w:jc w:val="both"/>
        <w:rPr>
          <w:ins w:id="49" w:author="Marcos Almeida" w:date="2024-08-27T15:18:00Z"/>
          <w:sz w:val="24"/>
          <w:szCs w:val="24"/>
        </w:rPr>
        <w:pPrChange w:id="50" w:author="Marcos Almeida" w:date="2024-08-27T15:22:00Z">
          <w:pPr>
            <w:jc w:val="both"/>
          </w:pPr>
        </w:pPrChange>
      </w:pPr>
      <w:ins w:id="51" w:author="Marcos Almeida" w:date="2024-08-27T15:17:00Z">
        <w:r>
          <w:rPr>
            <w:b/>
            <w:bCs/>
            <w:sz w:val="24"/>
            <w:szCs w:val="24"/>
          </w:rPr>
          <w:t xml:space="preserve">- Programação segura: </w:t>
        </w:r>
      </w:ins>
      <w:ins w:id="52" w:author="Marcos Almeida" w:date="2024-08-27T15:18:00Z">
        <w:r>
          <w:rPr>
            <w:sz w:val="24"/>
            <w:szCs w:val="24"/>
          </w:rPr>
          <w:t>Evitar o uso ou tomar maio</w:t>
        </w:r>
      </w:ins>
      <w:ins w:id="53" w:author="Marcos Almeida" w:date="2024-08-27T15:19:00Z">
        <w:r>
          <w:rPr>
            <w:sz w:val="24"/>
            <w:szCs w:val="24"/>
          </w:rPr>
          <w:t>r</w:t>
        </w:r>
      </w:ins>
      <w:ins w:id="54" w:author="Marcos Almeida" w:date="2024-08-27T15:18:00Z">
        <w:r>
          <w:rPr>
            <w:sz w:val="24"/>
            <w:szCs w:val="24"/>
          </w:rPr>
          <w:t xml:space="preserve"> cuidado no uso dessas construções;</w:t>
        </w:r>
      </w:ins>
    </w:p>
    <w:p w14:paraId="612955C8" w14:textId="0156AC9F" w:rsidR="00F27136" w:rsidRPr="00F27136" w:rsidRDefault="00F27136" w:rsidP="00F27136">
      <w:pPr>
        <w:ind w:firstLine="708"/>
        <w:jc w:val="both"/>
        <w:rPr>
          <w:ins w:id="55" w:author="Marcos Almeida" w:date="2024-08-27T15:11:00Z"/>
          <w:sz w:val="24"/>
          <w:szCs w:val="24"/>
          <w:rPrChange w:id="56" w:author="Marcos Almeida" w:date="2024-08-27T15:18:00Z">
            <w:rPr>
              <w:ins w:id="57" w:author="Marcos Almeida" w:date="2024-08-27T15:11:00Z"/>
              <w:b/>
              <w:bCs/>
              <w:sz w:val="24"/>
              <w:szCs w:val="24"/>
            </w:rPr>
          </w:rPrChange>
        </w:rPr>
        <w:pPrChange w:id="58" w:author="Marcos Almeida" w:date="2024-08-27T15:22:00Z">
          <w:pPr>
            <w:jc w:val="both"/>
          </w:pPr>
        </w:pPrChange>
      </w:pPr>
      <w:ins w:id="59" w:author="Marcos Almeida" w:date="2024-08-27T15:18:00Z">
        <w:r>
          <w:rPr>
            <w:b/>
            <w:bCs/>
            <w:sz w:val="24"/>
            <w:szCs w:val="24"/>
          </w:rPr>
          <w:t xml:space="preserve">- Proteção: </w:t>
        </w:r>
        <w:r>
          <w:rPr>
            <w:sz w:val="24"/>
            <w:szCs w:val="24"/>
          </w:rPr>
          <w:t>Camadas de segurança para acesso de dados;</w:t>
        </w:r>
      </w:ins>
    </w:p>
    <w:p w14:paraId="48C954DE" w14:textId="77777777" w:rsidR="00F27136" w:rsidRDefault="00F27136" w:rsidP="00C35548">
      <w:pPr>
        <w:jc w:val="both"/>
        <w:rPr>
          <w:ins w:id="60" w:author="Marcos Almeida" w:date="2024-08-27T15:19:00Z"/>
          <w:b/>
          <w:bCs/>
          <w:sz w:val="24"/>
          <w:szCs w:val="24"/>
        </w:rPr>
      </w:pPr>
    </w:p>
    <w:p w14:paraId="3F220505" w14:textId="32036F15" w:rsidR="00485CB8" w:rsidRPr="00485CB8" w:rsidRDefault="00485CB8" w:rsidP="00C35548">
      <w:pPr>
        <w:jc w:val="both"/>
        <w:rPr>
          <w:ins w:id="61" w:author="Marcos Almeida" w:date="2024-08-27T14:53:00Z"/>
          <w:sz w:val="24"/>
          <w:szCs w:val="24"/>
          <w:rPrChange w:id="62" w:author="Marcos Almeida" w:date="2024-08-27T15:09:00Z">
            <w:rPr>
              <w:ins w:id="63" w:author="Marcos Almeida" w:date="2024-08-27T14:53:00Z"/>
            </w:rPr>
          </w:rPrChange>
        </w:rPr>
        <w:pPrChange w:id="64" w:author="Marcos Almeida" w:date="2024-08-27T15:06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65" w:author="Marcos Almeida" w:date="2024-08-27T15:08:00Z">
        <w:r w:rsidRPr="00F27136">
          <w:rPr>
            <w:b/>
            <w:bCs/>
            <w:color w:val="4472C4" w:themeColor="accent1"/>
            <w:sz w:val="24"/>
            <w:szCs w:val="24"/>
            <w:rPrChange w:id="66" w:author="Marcos Almeida" w:date="2024-08-27T15:19:00Z">
              <w:rPr>
                <w:b/>
                <w:bCs/>
                <w:sz w:val="24"/>
                <w:szCs w:val="24"/>
              </w:rPr>
            </w:rPrChange>
          </w:rPr>
          <w:t>- Sistema legado</w:t>
        </w:r>
      </w:ins>
      <w:ins w:id="67" w:author="Marcos Almeida" w:date="2024-08-27T15:09:00Z">
        <w:r w:rsidRPr="00F27136">
          <w:rPr>
            <w:b/>
            <w:bCs/>
            <w:color w:val="4472C4" w:themeColor="accent1"/>
            <w:sz w:val="24"/>
            <w:szCs w:val="24"/>
            <w:rPrChange w:id="68" w:author="Marcos Almeida" w:date="2024-08-27T15:19:00Z">
              <w:rPr>
                <w:b/>
                <w:bCs/>
                <w:sz w:val="24"/>
                <w:szCs w:val="24"/>
              </w:rPr>
            </w:rPrChange>
          </w:rPr>
          <w:t xml:space="preserve">: </w:t>
        </w:r>
        <w:r>
          <w:rPr>
            <w:sz w:val="24"/>
            <w:szCs w:val="24"/>
          </w:rPr>
          <w:t xml:space="preserve">São sistemas antigos que </w:t>
        </w:r>
      </w:ins>
      <w:ins w:id="69" w:author="Marcos Almeida" w:date="2024-08-27T15:10:00Z">
        <w:r>
          <w:rPr>
            <w:sz w:val="24"/>
            <w:szCs w:val="24"/>
          </w:rPr>
          <w:t>não possuem documentação e extrema dificuldade para manutenção e atualização do código</w:t>
        </w:r>
      </w:ins>
    </w:p>
    <w:p w14:paraId="461E2198" w14:textId="313763BC" w:rsidR="00F27136" w:rsidRDefault="0067692D" w:rsidP="00C35548">
      <w:pPr>
        <w:jc w:val="both"/>
        <w:rPr>
          <w:ins w:id="70" w:author="Marcos Almeida" w:date="2024-08-27T16:48:00Z"/>
          <w:b/>
          <w:bCs/>
          <w:sz w:val="24"/>
          <w:szCs w:val="24"/>
        </w:rPr>
      </w:pPr>
      <w:ins w:id="71" w:author="Marcos Almeida" w:date="2024-08-27T16:48:00Z">
        <w:r>
          <w:rPr>
            <w:b/>
            <w:bCs/>
            <w:sz w:val="24"/>
            <w:szCs w:val="24"/>
          </w:rPr>
          <w:t>Confiança = Disponibilidade -&gt; Confiabilidade -&gt; Segurança -&gt; Proteção</w:t>
        </w:r>
      </w:ins>
    </w:p>
    <w:p w14:paraId="10EEB8E2" w14:textId="55C7C281" w:rsidR="0067692D" w:rsidRDefault="0067692D" w:rsidP="00C35548">
      <w:pPr>
        <w:jc w:val="both"/>
        <w:rPr>
          <w:ins w:id="72" w:author="Marcos Almeida" w:date="2024-08-27T16:52:00Z"/>
          <w:b/>
          <w:bCs/>
          <w:sz w:val="24"/>
          <w:szCs w:val="24"/>
        </w:rPr>
      </w:pPr>
      <w:ins w:id="73" w:author="Marcos Almeida" w:date="2024-08-27T16:52:00Z">
        <w:r>
          <w:rPr>
            <w:b/>
            <w:bCs/>
            <w:sz w:val="24"/>
            <w:szCs w:val="24"/>
          </w:rPr>
          <w:t xml:space="preserve">Razões de falha: </w:t>
        </w:r>
      </w:ins>
    </w:p>
    <w:p w14:paraId="6B7DAE18" w14:textId="4C30362F" w:rsidR="0067692D" w:rsidRPr="0067692D" w:rsidRDefault="0067692D" w:rsidP="0067692D">
      <w:pPr>
        <w:pStyle w:val="PargrafodaLista"/>
        <w:numPr>
          <w:ilvl w:val="0"/>
          <w:numId w:val="1"/>
        </w:numPr>
        <w:jc w:val="both"/>
        <w:rPr>
          <w:ins w:id="74" w:author="Marcos Almeida" w:date="2024-08-27T16:53:00Z"/>
          <w:b/>
          <w:bCs/>
          <w:sz w:val="24"/>
          <w:szCs w:val="24"/>
          <w:rPrChange w:id="75" w:author="Marcos Almeida" w:date="2024-08-27T16:53:00Z">
            <w:rPr>
              <w:ins w:id="76" w:author="Marcos Almeida" w:date="2024-08-27T16:53:00Z"/>
              <w:sz w:val="24"/>
              <w:szCs w:val="24"/>
            </w:rPr>
          </w:rPrChange>
        </w:rPr>
      </w:pPr>
      <w:ins w:id="77" w:author="Marcos Almeida" w:date="2024-08-27T16:52:00Z">
        <w:r>
          <w:rPr>
            <w:b/>
            <w:bCs/>
            <w:sz w:val="24"/>
            <w:szCs w:val="24"/>
          </w:rPr>
          <w:t xml:space="preserve">Falhas de Software: </w:t>
        </w:r>
        <w:r>
          <w:rPr>
            <w:sz w:val="24"/>
            <w:szCs w:val="24"/>
          </w:rPr>
          <w:t>A</w:t>
        </w:r>
      </w:ins>
      <w:ins w:id="78" w:author="Marcos Almeida" w:date="2024-08-27T16:53:00Z">
        <w:r>
          <w:rPr>
            <w:sz w:val="24"/>
            <w:szCs w:val="24"/>
          </w:rPr>
          <w:t>dvém de erros de especificação, projeto ou implementação;</w:t>
        </w:r>
      </w:ins>
    </w:p>
    <w:p w14:paraId="709B7892" w14:textId="453FA3DF" w:rsidR="0067692D" w:rsidRPr="0067692D" w:rsidRDefault="0067692D" w:rsidP="0067692D">
      <w:pPr>
        <w:pStyle w:val="PargrafodaLista"/>
        <w:numPr>
          <w:ilvl w:val="0"/>
          <w:numId w:val="1"/>
        </w:numPr>
        <w:jc w:val="both"/>
        <w:rPr>
          <w:ins w:id="79" w:author="Marcos Almeida" w:date="2024-08-27T16:53:00Z"/>
          <w:b/>
          <w:bCs/>
          <w:sz w:val="24"/>
          <w:szCs w:val="24"/>
          <w:rPrChange w:id="80" w:author="Marcos Almeida" w:date="2024-08-27T16:53:00Z">
            <w:rPr>
              <w:ins w:id="81" w:author="Marcos Almeida" w:date="2024-08-27T16:53:00Z"/>
              <w:sz w:val="24"/>
              <w:szCs w:val="24"/>
            </w:rPr>
          </w:rPrChange>
        </w:rPr>
      </w:pPr>
      <w:ins w:id="82" w:author="Marcos Almeida" w:date="2024-08-27T16:53:00Z">
        <w:r>
          <w:rPr>
            <w:b/>
            <w:bCs/>
            <w:sz w:val="24"/>
            <w:szCs w:val="24"/>
          </w:rPr>
          <w:t xml:space="preserve">Falhas de Hardware: </w:t>
        </w:r>
        <w:r>
          <w:rPr>
            <w:sz w:val="24"/>
            <w:szCs w:val="24"/>
          </w:rPr>
          <w:t>Componentes atingem o fim da vida útil;</w:t>
        </w:r>
      </w:ins>
    </w:p>
    <w:p w14:paraId="357E691F" w14:textId="36B55DBF" w:rsidR="0067692D" w:rsidRPr="0067692D" w:rsidRDefault="0067692D" w:rsidP="0067692D">
      <w:pPr>
        <w:pStyle w:val="PargrafodaLista"/>
        <w:numPr>
          <w:ilvl w:val="0"/>
          <w:numId w:val="1"/>
        </w:numPr>
        <w:jc w:val="both"/>
        <w:rPr>
          <w:ins w:id="83" w:author="Marcos Almeida" w:date="2024-08-27T15:19:00Z"/>
          <w:b/>
          <w:bCs/>
          <w:sz w:val="24"/>
          <w:szCs w:val="24"/>
          <w:rPrChange w:id="84" w:author="Marcos Almeida" w:date="2024-08-27T16:52:00Z">
            <w:rPr>
              <w:ins w:id="85" w:author="Marcos Almeida" w:date="2024-08-27T15:19:00Z"/>
              <w:b/>
              <w:bCs/>
              <w:sz w:val="24"/>
              <w:szCs w:val="24"/>
            </w:rPr>
          </w:rPrChange>
        </w:rPr>
        <w:pPrChange w:id="86" w:author="Marcos Almeida" w:date="2024-08-27T16:52:00Z">
          <w:pPr>
            <w:jc w:val="both"/>
          </w:pPr>
        </w:pPrChange>
      </w:pPr>
      <w:ins w:id="87" w:author="Marcos Almeida" w:date="2024-08-27T16:54:00Z">
        <w:r>
          <w:rPr>
            <w:b/>
            <w:bCs/>
            <w:sz w:val="24"/>
            <w:szCs w:val="24"/>
          </w:rPr>
          <w:t xml:space="preserve">Falha operacional: </w:t>
        </w:r>
        <w:r>
          <w:rPr>
            <w:sz w:val="24"/>
            <w:szCs w:val="24"/>
          </w:rPr>
          <w:t>Erros cometidos pelos usuários, quem opera o sistema.</w:t>
        </w:r>
      </w:ins>
    </w:p>
    <w:p w14:paraId="5891217A" w14:textId="4138D32D" w:rsidR="00C35548" w:rsidRPr="00C35548" w:rsidRDefault="00C35548" w:rsidP="00F27136">
      <w:pPr>
        <w:jc w:val="both"/>
        <w:rPr>
          <w:b/>
          <w:bCs/>
          <w:sz w:val="24"/>
          <w:szCs w:val="24"/>
          <w:rPrChange w:id="88" w:author="Marcos Almeida" w:date="2024-08-27T15:06:00Z">
            <w:rPr>
              <w:b/>
              <w:bCs/>
              <w:sz w:val="24"/>
              <w:szCs w:val="24"/>
            </w:rPr>
          </w:rPrChange>
        </w:rPr>
        <w:pPrChange w:id="89" w:author="Marcos Almeida" w:date="2024-08-27T15:21:00Z">
          <w:pPr>
            <w:jc w:val="center"/>
          </w:pPr>
        </w:pPrChange>
      </w:pPr>
    </w:p>
    <w:sectPr w:rsidR="00C35548" w:rsidRPr="00C35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AFA"/>
    <w:multiLevelType w:val="hybridMultilevel"/>
    <w:tmpl w:val="06567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Almeida">
    <w15:presenceInfo w15:providerId="Windows Live" w15:userId="090758f68bc92c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26"/>
    <w:rsid w:val="00036026"/>
    <w:rsid w:val="00485CB8"/>
    <w:rsid w:val="0067692D"/>
    <w:rsid w:val="008A5FD5"/>
    <w:rsid w:val="009560CB"/>
    <w:rsid w:val="00C35548"/>
    <w:rsid w:val="00F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4ABA"/>
  <w15:chartTrackingRefBased/>
  <w15:docId w15:val="{21353E4C-C77E-4B0C-96F1-743959DA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1</cp:revision>
  <dcterms:created xsi:type="dcterms:W3CDTF">2024-08-27T17:46:00Z</dcterms:created>
  <dcterms:modified xsi:type="dcterms:W3CDTF">2024-08-27T20:07:00Z</dcterms:modified>
</cp:coreProperties>
</file>