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B5E" w:rsidRPr="002C1B5E" w:rsidRDefault="002C1B5E">
      <w:pPr>
        <w:jc w:val="center"/>
        <w:rPr>
          <w:ins w:id="0" w:author="Aluno" w:date="2024-08-20T14:50:00Z"/>
          <w:b/>
          <w:sz w:val="24"/>
          <w:rPrChange w:id="1" w:author="Aluno" w:date="2024-08-20T14:50:00Z">
            <w:rPr>
              <w:ins w:id="2" w:author="Aluno" w:date="2024-08-20T14:50:00Z"/>
              <w:sz w:val="24"/>
            </w:rPr>
          </w:rPrChange>
        </w:rPr>
        <w:pPrChange w:id="3" w:author="Aluno" w:date="2024-08-20T14:50:00Z">
          <w:pPr/>
        </w:pPrChange>
      </w:pPr>
      <w:ins w:id="4" w:author="Aluno" w:date="2024-08-20T14:50:00Z">
        <w:r w:rsidRPr="002C1B5E">
          <w:rPr>
            <w:b/>
            <w:sz w:val="24"/>
            <w:rPrChange w:id="5" w:author="Aluno" w:date="2024-08-20T14:50:00Z">
              <w:rPr>
                <w:sz w:val="24"/>
              </w:rPr>
            </w:rPrChange>
          </w:rPr>
          <w:t>Engenharia de Software – 20/08/2024</w:t>
        </w:r>
      </w:ins>
    </w:p>
    <w:p w:rsidR="002C1B5E" w:rsidRDefault="002C1B5E">
      <w:pPr>
        <w:jc w:val="center"/>
        <w:rPr>
          <w:ins w:id="6" w:author="Aluno" w:date="2024-08-20T14:50:00Z"/>
          <w:b/>
          <w:sz w:val="24"/>
        </w:rPr>
        <w:pPrChange w:id="7" w:author="Aluno" w:date="2024-08-20T14:50:00Z">
          <w:pPr/>
        </w:pPrChange>
      </w:pPr>
      <w:ins w:id="8" w:author="Aluno" w:date="2024-08-20T14:50:00Z">
        <w:r w:rsidRPr="002C1B5E">
          <w:rPr>
            <w:b/>
            <w:sz w:val="24"/>
            <w:rPrChange w:id="9" w:author="Aluno" w:date="2024-08-20T14:50:00Z">
              <w:rPr>
                <w:sz w:val="24"/>
              </w:rPr>
            </w:rPrChange>
          </w:rPr>
          <w:t>Aula 03</w:t>
        </w:r>
      </w:ins>
    </w:p>
    <w:p w:rsidR="002C1B5E" w:rsidRDefault="002C1B5E">
      <w:pPr>
        <w:jc w:val="center"/>
        <w:rPr>
          <w:ins w:id="10" w:author="Aluno" w:date="2024-08-20T15:14:00Z"/>
          <w:b/>
          <w:sz w:val="24"/>
        </w:rPr>
        <w:pPrChange w:id="11" w:author="Aluno" w:date="2024-08-20T14:50:00Z">
          <w:pPr/>
        </w:pPrChange>
      </w:pPr>
    </w:p>
    <w:p w:rsidR="00D14E56" w:rsidRPr="00D14E56" w:rsidRDefault="00D14E56">
      <w:pPr>
        <w:jc w:val="center"/>
        <w:rPr>
          <w:ins w:id="12" w:author="Aluno" w:date="2024-08-20T15:14:00Z"/>
          <w:b/>
          <w:sz w:val="24"/>
        </w:rPr>
        <w:pPrChange w:id="13" w:author="Aluno" w:date="2024-08-20T14:50:00Z">
          <w:pPr/>
        </w:pPrChange>
      </w:pPr>
      <w:ins w:id="14" w:author="Aluno" w:date="2024-08-20T15:14:00Z">
        <w:r>
          <w:rPr>
            <w:b/>
            <w:sz w:val="24"/>
          </w:rPr>
          <w:t xml:space="preserve">Requisitos &gt; modelagem &gt; programação &gt; testes &gt; produção </w:t>
        </w:r>
      </w:ins>
      <w:ins w:id="15" w:author="Aluno" w:date="2024-08-20T15:15:00Z">
        <w:r>
          <w:rPr>
            <w:b/>
            <w:sz w:val="24"/>
          </w:rPr>
          <w:t>| manutenção</w:t>
        </w:r>
      </w:ins>
    </w:p>
    <w:p w:rsidR="00D14E56" w:rsidRDefault="00D14E56">
      <w:pPr>
        <w:jc w:val="center"/>
        <w:rPr>
          <w:ins w:id="16" w:author="Aluno" w:date="2024-08-20T14:50:00Z"/>
          <w:b/>
          <w:sz w:val="24"/>
        </w:rPr>
        <w:pPrChange w:id="17" w:author="Aluno" w:date="2024-08-20T14:50:00Z">
          <w:pPr/>
        </w:pPrChange>
      </w:pPr>
    </w:p>
    <w:p w:rsidR="002C1B5E" w:rsidRDefault="00FE4894">
      <w:pPr>
        <w:jc w:val="both"/>
        <w:rPr>
          <w:ins w:id="18" w:author="Aluno" w:date="2024-08-20T14:52:00Z"/>
          <w:sz w:val="24"/>
        </w:rPr>
        <w:pPrChange w:id="19" w:author="Aluno" w:date="2024-08-20T14:51:00Z">
          <w:pPr/>
        </w:pPrChange>
      </w:pPr>
      <w:ins w:id="20" w:author="Aluno" w:date="2024-08-20T14:51:00Z">
        <w:r>
          <w:rPr>
            <w:sz w:val="24"/>
          </w:rPr>
          <w:t>Um pouco de hist</w:t>
        </w:r>
      </w:ins>
      <w:ins w:id="21" w:author="Aluno" w:date="2024-08-20T14:52:00Z">
        <w:r>
          <w:rPr>
            <w:sz w:val="24"/>
          </w:rPr>
          <w:t>ória: A crise de 1968</w:t>
        </w:r>
      </w:ins>
    </w:p>
    <w:p w:rsidR="00FE4894" w:rsidRDefault="00FE4894">
      <w:pPr>
        <w:jc w:val="both"/>
        <w:rPr>
          <w:ins w:id="22" w:author="Aluno" w:date="2024-08-20T14:53:00Z"/>
          <w:sz w:val="24"/>
        </w:rPr>
        <w:pPrChange w:id="23" w:author="Aluno" w:date="2024-08-20T14:51:00Z">
          <w:pPr/>
        </w:pPrChange>
      </w:pPr>
      <w:ins w:id="24" w:author="Aluno" w:date="2024-08-20T14:52:00Z">
        <w:r>
          <w:rPr>
            <w:sz w:val="24"/>
          </w:rPr>
          <w:t xml:space="preserve">- A necessidade de software mais complexos, porém: </w:t>
        </w:r>
      </w:ins>
    </w:p>
    <w:p w:rsidR="00FE4894" w:rsidRDefault="00FE4894">
      <w:pPr>
        <w:ind w:firstLine="708"/>
        <w:jc w:val="both"/>
        <w:rPr>
          <w:ins w:id="25" w:author="Aluno" w:date="2024-08-20T14:53:00Z"/>
          <w:sz w:val="24"/>
        </w:rPr>
        <w:pPrChange w:id="26" w:author="Aluno" w:date="2024-08-20T14:53:00Z">
          <w:pPr/>
        </w:pPrChange>
      </w:pPr>
      <w:ins w:id="27" w:author="Aluno" w:date="2024-08-20T14:53:00Z">
        <w:r>
          <w:rPr>
            <w:sz w:val="24"/>
          </w:rPr>
          <w:t>* Custos maiores;</w:t>
        </w:r>
      </w:ins>
    </w:p>
    <w:p w:rsidR="00FE4894" w:rsidRDefault="00FE4894">
      <w:pPr>
        <w:ind w:firstLine="708"/>
        <w:jc w:val="both"/>
        <w:rPr>
          <w:ins w:id="28" w:author="Aluno" w:date="2024-08-20T14:53:00Z"/>
          <w:sz w:val="24"/>
        </w:rPr>
        <w:pPrChange w:id="29" w:author="Aluno" w:date="2024-08-20T14:53:00Z">
          <w:pPr/>
        </w:pPrChange>
      </w:pPr>
      <w:ins w:id="30" w:author="Aluno" w:date="2024-08-20T14:53:00Z">
        <w:r>
          <w:rPr>
            <w:sz w:val="24"/>
          </w:rPr>
          <w:t>* Baixa confiabilidade;</w:t>
        </w:r>
      </w:ins>
    </w:p>
    <w:p w:rsidR="00DA081D" w:rsidRDefault="00DA081D">
      <w:pPr>
        <w:jc w:val="both"/>
        <w:rPr>
          <w:ins w:id="31" w:author="Aluno" w:date="2024-08-20T15:04:00Z"/>
          <w:b/>
          <w:sz w:val="24"/>
        </w:rPr>
        <w:pPrChange w:id="32" w:author="Aluno" w:date="2024-08-20T14:53:00Z">
          <w:pPr/>
        </w:pPrChange>
      </w:pPr>
      <w:ins w:id="33" w:author="Aluno" w:date="2024-08-20T15:04:00Z">
        <w:r>
          <w:rPr>
            <w:b/>
            <w:sz w:val="24"/>
          </w:rPr>
          <w:t xml:space="preserve">Definições e Eng. De Software: </w:t>
        </w:r>
      </w:ins>
    </w:p>
    <w:p w:rsidR="00DA081D" w:rsidRPr="00475FCC" w:rsidRDefault="00DA081D" w:rsidP="00475FCC">
      <w:pPr>
        <w:pStyle w:val="PargrafodaLista"/>
        <w:numPr>
          <w:ilvl w:val="0"/>
          <w:numId w:val="5"/>
        </w:numPr>
        <w:jc w:val="both"/>
        <w:rPr>
          <w:ins w:id="34" w:author="Aluno" w:date="2024-08-20T15:05:00Z"/>
          <w:sz w:val="24"/>
          <w:rPrChange w:id="35" w:author="Aluno" w:date="2024-08-20T16:54:00Z">
            <w:rPr>
              <w:ins w:id="36" w:author="Aluno" w:date="2024-08-20T15:05:00Z"/>
            </w:rPr>
          </w:rPrChange>
        </w:rPr>
        <w:pPrChange w:id="37" w:author="Aluno" w:date="2024-08-20T16:54:00Z">
          <w:pPr/>
        </w:pPrChange>
      </w:pPr>
      <w:ins w:id="38" w:author="Aluno" w:date="2024-08-20T15:04:00Z">
        <w:r w:rsidRPr="00475FCC">
          <w:rPr>
            <w:sz w:val="24"/>
            <w:rPrChange w:id="39" w:author="Aluno" w:date="2024-08-20T16:54:00Z">
              <w:rPr/>
            </w:rPrChange>
          </w:rPr>
          <w:t>- Aplicação prática dos conhecimentos científicos para a construç</w:t>
        </w:r>
      </w:ins>
      <w:ins w:id="40" w:author="Aluno" w:date="2024-08-20T15:05:00Z">
        <w:r w:rsidRPr="00475FCC">
          <w:rPr>
            <w:sz w:val="24"/>
            <w:rPrChange w:id="41" w:author="Aluno" w:date="2024-08-20T16:54:00Z">
              <w:rPr/>
            </w:rPrChange>
          </w:rPr>
          <w:t>ão de programas (Boehm 1976)</w:t>
        </w:r>
      </w:ins>
      <w:ins w:id="42" w:author="Aluno" w:date="2024-08-20T15:08:00Z">
        <w:r w:rsidRPr="00475FCC">
          <w:rPr>
            <w:sz w:val="24"/>
            <w:rPrChange w:id="43" w:author="Aluno" w:date="2024-08-20T16:54:00Z">
              <w:rPr/>
            </w:rPrChange>
          </w:rPr>
          <w:t>;</w:t>
        </w:r>
      </w:ins>
    </w:p>
    <w:p w:rsidR="00DA081D" w:rsidRPr="00475FCC" w:rsidRDefault="00DA081D" w:rsidP="00475FCC">
      <w:pPr>
        <w:pStyle w:val="PargrafodaLista"/>
        <w:numPr>
          <w:ilvl w:val="0"/>
          <w:numId w:val="5"/>
        </w:numPr>
        <w:jc w:val="both"/>
        <w:rPr>
          <w:ins w:id="44" w:author="Aluno" w:date="2024-08-20T15:05:00Z"/>
          <w:sz w:val="24"/>
          <w:rPrChange w:id="45" w:author="Aluno" w:date="2024-08-20T16:54:00Z">
            <w:rPr>
              <w:ins w:id="46" w:author="Aluno" w:date="2024-08-20T15:05:00Z"/>
            </w:rPr>
          </w:rPrChange>
        </w:rPr>
        <w:pPrChange w:id="47" w:author="Aluno" w:date="2024-08-20T16:54:00Z">
          <w:pPr/>
        </w:pPrChange>
      </w:pPr>
      <w:ins w:id="48" w:author="Aluno" w:date="2024-08-20T15:05:00Z">
        <w:r w:rsidRPr="00475FCC">
          <w:rPr>
            <w:sz w:val="24"/>
            <w:rPrChange w:id="49" w:author="Aluno" w:date="2024-08-20T16:54:00Z">
              <w:rPr/>
            </w:rPrChange>
          </w:rPr>
          <w:t>- Conjunto de métodos, técnicas (Krakowiac)</w:t>
        </w:r>
      </w:ins>
      <w:ins w:id="50" w:author="Aluno" w:date="2024-08-20T15:08:00Z">
        <w:r w:rsidRPr="00475FCC">
          <w:rPr>
            <w:sz w:val="24"/>
            <w:rPrChange w:id="51" w:author="Aluno" w:date="2024-08-20T16:54:00Z">
              <w:rPr/>
            </w:rPrChange>
          </w:rPr>
          <w:t>;</w:t>
        </w:r>
      </w:ins>
    </w:p>
    <w:p w:rsidR="00DA081D" w:rsidRPr="00475FCC" w:rsidRDefault="00DA081D" w:rsidP="00475FCC">
      <w:pPr>
        <w:pStyle w:val="PargrafodaLista"/>
        <w:numPr>
          <w:ilvl w:val="0"/>
          <w:numId w:val="5"/>
        </w:numPr>
        <w:jc w:val="both"/>
        <w:rPr>
          <w:ins w:id="52" w:author="Aluno" w:date="2024-08-20T15:06:00Z"/>
          <w:sz w:val="24"/>
          <w:rPrChange w:id="53" w:author="Aluno" w:date="2024-08-20T16:54:00Z">
            <w:rPr>
              <w:ins w:id="54" w:author="Aluno" w:date="2024-08-20T15:06:00Z"/>
            </w:rPr>
          </w:rPrChange>
        </w:rPr>
        <w:pPrChange w:id="55" w:author="Aluno" w:date="2024-08-20T16:54:00Z">
          <w:pPr/>
        </w:pPrChange>
      </w:pPr>
      <w:ins w:id="56" w:author="Aluno" w:date="2024-08-20T15:05:00Z">
        <w:r w:rsidRPr="00475FCC">
          <w:rPr>
            <w:sz w:val="24"/>
            <w:rPrChange w:id="57" w:author="Aluno" w:date="2024-08-20T16:54:00Z">
              <w:rPr/>
            </w:rPrChange>
          </w:rPr>
          <w:t xml:space="preserve">- </w:t>
        </w:r>
      </w:ins>
      <w:ins w:id="58" w:author="Aluno" w:date="2024-08-20T15:06:00Z">
        <w:r w:rsidRPr="00475FCC">
          <w:rPr>
            <w:sz w:val="24"/>
            <w:rPrChange w:id="59" w:author="Aluno" w:date="2024-08-20T16:54:00Z">
              <w:rPr/>
            </w:rPrChange>
          </w:rPr>
          <w:t xml:space="preserve">Aplicação de uma abordagem sistemática, disciplinada e quantificável para o desenvolvimento e manutenção </w:t>
        </w:r>
      </w:ins>
      <w:ins w:id="60" w:author="Aluno" w:date="2024-08-20T15:05:00Z">
        <w:r w:rsidRPr="00475FCC">
          <w:rPr>
            <w:sz w:val="24"/>
            <w:rPrChange w:id="61" w:author="Aluno" w:date="2024-08-20T16:54:00Z">
              <w:rPr/>
            </w:rPrChange>
          </w:rPr>
          <w:t>(IEE</w:t>
        </w:r>
      </w:ins>
      <w:ins w:id="62" w:author="Aluno" w:date="2024-08-20T15:06:00Z">
        <w:r w:rsidRPr="00475FCC">
          <w:rPr>
            <w:sz w:val="24"/>
            <w:rPrChange w:id="63" w:author="Aluno" w:date="2024-08-20T16:54:00Z">
              <w:rPr/>
            </w:rPrChange>
          </w:rPr>
          <w:t>E 1992)</w:t>
        </w:r>
      </w:ins>
      <w:ins w:id="64" w:author="Aluno" w:date="2024-08-20T15:08:00Z">
        <w:r w:rsidRPr="00475FCC">
          <w:rPr>
            <w:sz w:val="24"/>
            <w:rPrChange w:id="65" w:author="Aluno" w:date="2024-08-20T16:54:00Z">
              <w:rPr/>
            </w:rPrChange>
          </w:rPr>
          <w:t>;</w:t>
        </w:r>
      </w:ins>
    </w:p>
    <w:p w:rsidR="00DA081D" w:rsidRPr="00475FCC" w:rsidRDefault="00DA081D" w:rsidP="00475FCC">
      <w:pPr>
        <w:pStyle w:val="PargrafodaLista"/>
        <w:numPr>
          <w:ilvl w:val="0"/>
          <w:numId w:val="5"/>
        </w:numPr>
        <w:jc w:val="both"/>
        <w:rPr>
          <w:ins w:id="66" w:author="Aluno" w:date="2024-08-20T15:08:00Z"/>
          <w:sz w:val="24"/>
          <w:rPrChange w:id="67" w:author="Aluno" w:date="2024-08-20T16:54:00Z">
            <w:rPr>
              <w:ins w:id="68" w:author="Aluno" w:date="2024-08-20T15:08:00Z"/>
            </w:rPr>
          </w:rPrChange>
        </w:rPr>
        <w:pPrChange w:id="69" w:author="Aluno" w:date="2024-08-20T16:54:00Z">
          <w:pPr/>
        </w:pPrChange>
      </w:pPr>
      <w:ins w:id="70" w:author="Aluno" w:date="2024-08-20T15:06:00Z">
        <w:r w:rsidRPr="00475FCC">
          <w:rPr>
            <w:sz w:val="24"/>
            <w:rPrChange w:id="71" w:author="Aluno" w:date="2024-08-20T16:54:00Z">
              <w:rPr/>
            </w:rPrChange>
          </w:rPr>
          <w:t xml:space="preserve">- </w:t>
        </w:r>
      </w:ins>
      <w:ins w:id="72" w:author="Aluno" w:date="2024-08-20T15:07:00Z">
        <w:r w:rsidRPr="00475FCC">
          <w:rPr>
            <w:sz w:val="24"/>
            <w:rPrChange w:id="73" w:author="Aluno" w:date="2024-08-20T16:54:00Z">
              <w:rPr/>
            </w:rPrChange>
          </w:rPr>
          <w:t>Trabalha todos os aspectos da produção de software, desde os estágios inicias de especificação até a manutenção deste.</w:t>
        </w:r>
      </w:ins>
      <w:ins w:id="74" w:author="Aluno" w:date="2024-08-20T15:06:00Z">
        <w:r w:rsidRPr="00475FCC">
          <w:rPr>
            <w:sz w:val="24"/>
            <w:rPrChange w:id="75" w:author="Aluno" w:date="2024-08-20T16:54:00Z">
              <w:rPr/>
            </w:rPrChange>
          </w:rPr>
          <w:t xml:space="preserve"> (Sommervil</w:t>
        </w:r>
      </w:ins>
      <w:ins w:id="76" w:author="Aluno" w:date="2024-08-20T15:07:00Z">
        <w:r w:rsidRPr="00475FCC">
          <w:rPr>
            <w:sz w:val="24"/>
            <w:rPrChange w:id="77" w:author="Aluno" w:date="2024-08-20T16:54:00Z">
              <w:rPr/>
            </w:rPrChange>
          </w:rPr>
          <w:t>l</w:t>
        </w:r>
      </w:ins>
      <w:ins w:id="78" w:author="Aluno" w:date="2024-08-20T15:06:00Z">
        <w:r w:rsidRPr="00475FCC">
          <w:rPr>
            <w:sz w:val="24"/>
            <w:rPrChange w:id="79" w:author="Aluno" w:date="2024-08-20T16:54:00Z">
              <w:rPr/>
            </w:rPrChange>
          </w:rPr>
          <w:t>e 2003)</w:t>
        </w:r>
      </w:ins>
      <w:ins w:id="80" w:author="Aluno" w:date="2024-08-20T15:08:00Z">
        <w:r w:rsidRPr="00475FCC">
          <w:rPr>
            <w:sz w:val="24"/>
            <w:rPrChange w:id="81" w:author="Aluno" w:date="2024-08-20T16:54:00Z">
              <w:rPr/>
            </w:rPrChange>
          </w:rPr>
          <w:t>;</w:t>
        </w:r>
      </w:ins>
    </w:p>
    <w:p w:rsidR="00DA081D" w:rsidRPr="00475FCC" w:rsidRDefault="00DA081D" w:rsidP="00475FCC">
      <w:pPr>
        <w:pStyle w:val="PargrafodaLista"/>
        <w:numPr>
          <w:ilvl w:val="0"/>
          <w:numId w:val="5"/>
        </w:numPr>
        <w:jc w:val="both"/>
        <w:rPr>
          <w:ins w:id="82" w:author="Aluno" w:date="2024-08-20T15:11:00Z"/>
          <w:color w:val="FF0000"/>
          <w:sz w:val="24"/>
          <w:rPrChange w:id="83" w:author="Aluno" w:date="2024-08-20T16:54:00Z">
            <w:rPr>
              <w:ins w:id="84" w:author="Aluno" w:date="2024-08-20T15:11:00Z"/>
            </w:rPr>
          </w:rPrChange>
        </w:rPr>
        <w:pPrChange w:id="85" w:author="Aluno" w:date="2024-08-20T16:54:00Z">
          <w:pPr/>
        </w:pPrChange>
      </w:pPr>
      <w:ins w:id="86" w:author="Aluno" w:date="2024-08-20T15:08:00Z">
        <w:r w:rsidRPr="00475FCC">
          <w:rPr>
            <w:color w:val="FF0000"/>
            <w:sz w:val="24"/>
            <w:rPrChange w:id="87" w:author="Aluno" w:date="2024-08-20T16:54:00Z">
              <w:rPr/>
            </w:rPrChange>
          </w:rPr>
          <w:t>Resumindo a engenharia de software busca prover a tecnologia necess</w:t>
        </w:r>
      </w:ins>
      <w:ins w:id="88" w:author="Aluno" w:date="2024-08-20T15:09:00Z">
        <w:r w:rsidRPr="00475FCC">
          <w:rPr>
            <w:color w:val="FF0000"/>
            <w:sz w:val="24"/>
            <w:rPrChange w:id="89" w:author="Aluno" w:date="2024-08-20T16:54:00Z">
              <w:rPr/>
            </w:rPrChange>
          </w:rPr>
          <w:t>á</w:t>
        </w:r>
      </w:ins>
      <w:ins w:id="90" w:author="Aluno" w:date="2024-08-20T15:08:00Z">
        <w:r w:rsidRPr="00475FCC">
          <w:rPr>
            <w:color w:val="FF0000"/>
            <w:sz w:val="24"/>
            <w:rPrChange w:id="91" w:author="Aluno" w:date="2024-08-20T16:54:00Z">
              <w:rPr/>
            </w:rPrChange>
          </w:rPr>
          <w:t>ria para produzir software de alta qualidade e baixo custo;</w:t>
        </w:r>
      </w:ins>
    </w:p>
    <w:p w:rsidR="00D14E56" w:rsidRDefault="00D14E56">
      <w:pPr>
        <w:jc w:val="both"/>
        <w:rPr>
          <w:ins w:id="92" w:author="Aluno" w:date="2024-08-20T15:11:00Z"/>
          <w:b/>
          <w:sz w:val="24"/>
        </w:rPr>
        <w:pPrChange w:id="93" w:author="Aluno" w:date="2024-08-20T14:53:00Z">
          <w:pPr/>
        </w:pPrChange>
      </w:pPr>
      <w:ins w:id="94" w:author="Aluno" w:date="2024-08-20T15:11:00Z">
        <w:r>
          <w:rPr>
            <w:b/>
            <w:sz w:val="24"/>
          </w:rPr>
          <w:t xml:space="preserve">Princípios da Eng. De Software: </w:t>
        </w:r>
      </w:ins>
    </w:p>
    <w:p w:rsidR="00D14E56" w:rsidRPr="00475FCC" w:rsidRDefault="00D14E56" w:rsidP="00475FCC">
      <w:pPr>
        <w:pStyle w:val="PargrafodaLista"/>
        <w:numPr>
          <w:ilvl w:val="0"/>
          <w:numId w:val="4"/>
        </w:numPr>
        <w:jc w:val="both"/>
        <w:rPr>
          <w:ins w:id="95" w:author="Aluno" w:date="2024-08-20T15:11:00Z"/>
          <w:sz w:val="24"/>
          <w:rPrChange w:id="96" w:author="Aluno" w:date="2024-08-20T16:54:00Z">
            <w:rPr>
              <w:ins w:id="97" w:author="Aluno" w:date="2024-08-20T15:11:00Z"/>
            </w:rPr>
          </w:rPrChange>
        </w:rPr>
        <w:pPrChange w:id="98" w:author="Aluno" w:date="2024-08-20T16:54:00Z">
          <w:pPr/>
        </w:pPrChange>
      </w:pPr>
      <w:ins w:id="99" w:author="Aluno" w:date="2024-08-20T15:11:00Z">
        <w:r w:rsidRPr="00475FCC">
          <w:rPr>
            <w:sz w:val="24"/>
            <w:rPrChange w:id="100" w:author="Aluno" w:date="2024-08-20T16:54:00Z">
              <w:rPr/>
            </w:rPrChange>
          </w:rPr>
          <w:t xml:space="preserve">- </w:t>
        </w:r>
        <w:r w:rsidRPr="00475FCC">
          <w:rPr>
            <w:sz w:val="24"/>
            <w:u w:val="single"/>
            <w:rPrChange w:id="101" w:author="Aluno" w:date="2024-08-20T16:54:00Z">
              <w:rPr>
                <w:sz w:val="24"/>
              </w:rPr>
            </w:rPrChange>
          </w:rPr>
          <w:t>Formalidade</w:t>
        </w:r>
      </w:ins>
      <w:ins w:id="102" w:author="Aluno" w:date="2024-08-20T15:12:00Z">
        <w:r w:rsidRPr="00475FCC">
          <w:rPr>
            <w:sz w:val="24"/>
            <w:rPrChange w:id="103" w:author="Aluno" w:date="2024-08-20T16:54:00Z">
              <w:rPr/>
            </w:rPrChange>
          </w:rPr>
          <w:t>: para evitar a dependência de determinadas pessoas ou processos</w:t>
        </w:r>
      </w:ins>
      <w:ins w:id="104" w:author="Aluno" w:date="2024-08-20T15:11:00Z">
        <w:r w:rsidRPr="00475FCC">
          <w:rPr>
            <w:sz w:val="24"/>
            <w:rPrChange w:id="105" w:author="Aluno" w:date="2024-08-20T16:54:00Z">
              <w:rPr/>
            </w:rPrChange>
          </w:rPr>
          <w:t>;</w:t>
        </w:r>
      </w:ins>
    </w:p>
    <w:p w:rsidR="00D14E56" w:rsidRPr="00475FCC" w:rsidRDefault="00D14E56" w:rsidP="00475FCC">
      <w:pPr>
        <w:pStyle w:val="PargrafodaLista"/>
        <w:numPr>
          <w:ilvl w:val="0"/>
          <w:numId w:val="4"/>
        </w:numPr>
        <w:jc w:val="both"/>
        <w:rPr>
          <w:ins w:id="106" w:author="Aluno" w:date="2024-08-20T15:11:00Z"/>
          <w:sz w:val="24"/>
          <w:rPrChange w:id="107" w:author="Aluno" w:date="2024-08-20T16:54:00Z">
            <w:rPr>
              <w:ins w:id="108" w:author="Aluno" w:date="2024-08-20T15:11:00Z"/>
            </w:rPr>
          </w:rPrChange>
        </w:rPr>
        <w:pPrChange w:id="109" w:author="Aluno" w:date="2024-08-20T16:54:00Z">
          <w:pPr/>
        </w:pPrChange>
      </w:pPr>
      <w:ins w:id="110" w:author="Aluno" w:date="2024-08-20T15:11:00Z">
        <w:r w:rsidRPr="00475FCC">
          <w:rPr>
            <w:sz w:val="24"/>
            <w:rPrChange w:id="111" w:author="Aluno" w:date="2024-08-20T16:54:00Z">
              <w:rPr/>
            </w:rPrChange>
          </w:rPr>
          <w:t xml:space="preserve">- </w:t>
        </w:r>
        <w:r w:rsidRPr="00475FCC">
          <w:rPr>
            <w:sz w:val="24"/>
            <w:u w:val="single"/>
            <w:rPrChange w:id="112" w:author="Aluno" w:date="2024-08-20T16:54:00Z">
              <w:rPr>
                <w:sz w:val="24"/>
              </w:rPr>
            </w:rPrChange>
          </w:rPr>
          <w:t>Abstração</w:t>
        </w:r>
        <w:r w:rsidRPr="00475FCC">
          <w:rPr>
            <w:sz w:val="24"/>
            <w:rPrChange w:id="113" w:author="Aluno" w:date="2024-08-20T16:54:00Z">
              <w:rPr/>
            </w:rPrChange>
          </w:rPr>
          <w:t>: para identificar aspectos mais importantes;</w:t>
        </w:r>
      </w:ins>
    </w:p>
    <w:p w:rsidR="00D14E56" w:rsidRPr="00475FCC" w:rsidRDefault="00D14E56" w:rsidP="00475FCC">
      <w:pPr>
        <w:pStyle w:val="PargrafodaLista"/>
        <w:numPr>
          <w:ilvl w:val="0"/>
          <w:numId w:val="4"/>
        </w:numPr>
        <w:jc w:val="both"/>
        <w:rPr>
          <w:ins w:id="114" w:author="Aluno" w:date="2024-08-20T15:05:00Z"/>
          <w:sz w:val="24"/>
          <w:rPrChange w:id="115" w:author="Aluno" w:date="2024-08-20T16:54:00Z">
            <w:rPr>
              <w:ins w:id="116" w:author="Aluno" w:date="2024-08-20T15:05:00Z"/>
            </w:rPr>
          </w:rPrChange>
        </w:rPr>
        <w:pPrChange w:id="117" w:author="Aluno" w:date="2024-08-20T16:54:00Z">
          <w:pPr/>
        </w:pPrChange>
      </w:pPr>
      <w:ins w:id="118" w:author="Aluno" w:date="2024-08-20T15:11:00Z">
        <w:r w:rsidRPr="00475FCC">
          <w:rPr>
            <w:sz w:val="24"/>
            <w:rPrChange w:id="119" w:author="Aluno" w:date="2024-08-20T16:54:00Z">
              <w:rPr/>
            </w:rPrChange>
          </w:rPr>
          <w:t xml:space="preserve">- </w:t>
        </w:r>
        <w:r w:rsidRPr="00475FCC">
          <w:rPr>
            <w:sz w:val="24"/>
            <w:u w:val="single"/>
            <w:rPrChange w:id="120" w:author="Aluno" w:date="2024-08-20T16:54:00Z">
              <w:rPr>
                <w:sz w:val="24"/>
              </w:rPr>
            </w:rPrChange>
          </w:rPr>
          <w:t>Decomposição</w:t>
        </w:r>
        <w:r w:rsidRPr="00475FCC">
          <w:rPr>
            <w:sz w:val="24"/>
            <w:rPrChange w:id="121" w:author="Aluno" w:date="2024-08-20T16:54:00Z">
              <w:rPr/>
            </w:rPrChange>
          </w:rPr>
          <w:t>: para subdividir problemas complexos;</w:t>
        </w:r>
      </w:ins>
    </w:p>
    <w:p w:rsidR="00D14E56" w:rsidRPr="00475FCC" w:rsidRDefault="00D14E56" w:rsidP="00475FCC">
      <w:pPr>
        <w:pStyle w:val="PargrafodaLista"/>
        <w:numPr>
          <w:ilvl w:val="0"/>
          <w:numId w:val="4"/>
        </w:numPr>
        <w:jc w:val="both"/>
        <w:rPr>
          <w:ins w:id="122" w:author="Aluno" w:date="2024-08-20T16:46:00Z"/>
          <w:sz w:val="24"/>
          <w:rPrChange w:id="123" w:author="Aluno" w:date="2024-08-20T16:54:00Z">
            <w:rPr>
              <w:ins w:id="124" w:author="Aluno" w:date="2024-08-20T16:46:00Z"/>
            </w:rPr>
          </w:rPrChange>
        </w:rPr>
        <w:pPrChange w:id="125" w:author="Aluno" w:date="2024-08-20T16:54:00Z">
          <w:pPr/>
        </w:pPrChange>
      </w:pPr>
      <w:ins w:id="126" w:author="Aluno" w:date="2024-08-20T15:12:00Z">
        <w:r w:rsidRPr="00475FCC">
          <w:rPr>
            <w:sz w:val="24"/>
            <w:rPrChange w:id="127" w:author="Aluno" w:date="2024-08-20T16:54:00Z">
              <w:rPr/>
            </w:rPrChange>
          </w:rPr>
          <w:t xml:space="preserve">- </w:t>
        </w:r>
        <w:r w:rsidRPr="00475FCC">
          <w:rPr>
            <w:sz w:val="24"/>
            <w:u w:val="single"/>
            <w:rPrChange w:id="128" w:author="Aluno" w:date="2024-08-20T16:54:00Z">
              <w:rPr>
                <w:sz w:val="24"/>
              </w:rPr>
            </w:rPrChange>
          </w:rPr>
          <w:t>Generalização</w:t>
        </w:r>
        <w:r w:rsidRPr="00475FCC">
          <w:rPr>
            <w:sz w:val="24"/>
            <w:rPrChange w:id="129" w:author="Aluno" w:date="2024-08-20T16:54:00Z">
              <w:rPr/>
            </w:rPrChange>
          </w:rPr>
          <w:t xml:space="preserve">: para disseminar </w:t>
        </w:r>
      </w:ins>
      <w:ins w:id="130" w:author="Aluno" w:date="2024-08-20T15:13:00Z">
        <w:r w:rsidRPr="00475FCC">
          <w:rPr>
            <w:sz w:val="24"/>
            <w:rPrChange w:id="131" w:author="Aluno" w:date="2024-08-20T16:54:00Z">
              <w:rPr/>
            </w:rPrChange>
          </w:rPr>
          <w:t>soluções semelhantes e reutilizar resultados</w:t>
        </w:r>
      </w:ins>
      <w:ins w:id="132" w:author="Aluno" w:date="2024-08-20T15:12:00Z">
        <w:r w:rsidRPr="00475FCC">
          <w:rPr>
            <w:sz w:val="24"/>
            <w:rPrChange w:id="133" w:author="Aluno" w:date="2024-08-20T16:54:00Z">
              <w:rPr/>
            </w:rPrChange>
          </w:rPr>
          <w:t>;</w:t>
        </w:r>
      </w:ins>
    </w:p>
    <w:p w:rsidR="00475FCC" w:rsidRPr="00475FCC" w:rsidRDefault="00475FCC">
      <w:pPr>
        <w:jc w:val="both"/>
        <w:rPr>
          <w:ins w:id="134" w:author="Aluno" w:date="2024-08-20T15:13:00Z"/>
          <w:b/>
          <w:sz w:val="24"/>
          <w:rPrChange w:id="135" w:author="Aluno" w:date="2024-08-20T16:47:00Z">
            <w:rPr>
              <w:ins w:id="136" w:author="Aluno" w:date="2024-08-20T15:13:00Z"/>
              <w:sz w:val="24"/>
            </w:rPr>
          </w:rPrChange>
        </w:rPr>
        <w:pPrChange w:id="137" w:author="Aluno" w:date="2024-08-20T14:53:00Z">
          <w:pPr/>
        </w:pPrChange>
      </w:pPr>
      <w:ins w:id="138" w:author="Aluno" w:date="2024-08-20T16:46:00Z">
        <w:r w:rsidRPr="00475FCC">
          <w:rPr>
            <w:b/>
            <w:sz w:val="24"/>
            <w:rPrChange w:id="139" w:author="Aluno" w:date="2024-08-20T16:47:00Z">
              <w:rPr>
                <w:sz w:val="24"/>
              </w:rPr>
            </w:rPrChange>
          </w:rPr>
          <w:t xml:space="preserve">Sistemas </w:t>
        </w:r>
      </w:ins>
      <w:ins w:id="140" w:author="Aluno" w:date="2024-08-20T16:50:00Z">
        <w:r>
          <w:rPr>
            <w:b/>
            <w:sz w:val="24"/>
          </w:rPr>
          <w:t>T</w:t>
        </w:r>
      </w:ins>
      <w:ins w:id="141" w:author="Aluno" w:date="2024-08-20T16:46:00Z">
        <w:r w:rsidRPr="00475FCC">
          <w:rPr>
            <w:b/>
            <w:sz w:val="24"/>
            <w:rPrChange w:id="142" w:author="Aluno" w:date="2024-08-20T16:47:00Z">
              <w:rPr>
                <w:sz w:val="24"/>
              </w:rPr>
            </w:rPrChange>
          </w:rPr>
          <w:t xml:space="preserve">écnicos </w:t>
        </w:r>
        <w:r>
          <w:rPr>
            <w:b/>
            <w:sz w:val="24"/>
            <w:rPrChange w:id="143" w:author="Aluno" w:date="2024-08-20T16:47:00Z">
              <w:rPr>
                <w:b/>
                <w:sz w:val="24"/>
              </w:rPr>
            </w:rPrChange>
          </w:rPr>
          <w:t xml:space="preserve">X Sistemas </w:t>
        </w:r>
      </w:ins>
      <w:ins w:id="144" w:author="Aluno" w:date="2024-08-20T16:50:00Z">
        <w:r>
          <w:rPr>
            <w:b/>
            <w:sz w:val="24"/>
          </w:rPr>
          <w:t>S</w:t>
        </w:r>
      </w:ins>
      <w:ins w:id="145" w:author="Aluno" w:date="2024-08-20T16:46:00Z">
        <w:r>
          <w:rPr>
            <w:b/>
            <w:sz w:val="24"/>
            <w:rPrChange w:id="146" w:author="Aluno" w:date="2024-08-20T16:47:00Z">
              <w:rPr>
                <w:b/>
                <w:sz w:val="24"/>
              </w:rPr>
            </w:rPrChange>
          </w:rPr>
          <w:t>ociot</w:t>
        </w:r>
      </w:ins>
      <w:ins w:id="147" w:author="Aluno" w:date="2024-08-20T16:50:00Z">
        <w:r>
          <w:rPr>
            <w:b/>
            <w:sz w:val="24"/>
          </w:rPr>
          <w:t>é</w:t>
        </w:r>
      </w:ins>
      <w:ins w:id="148" w:author="Aluno" w:date="2024-08-20T16:46:00Z">
        <w:r w:rsidRPr="00475FCC">
          <w:rPr>
            <w:b/>
            <w:sz w:val="24"/>
            <w:rPrChange w:id="149" w:author="Aluno" w:date="2024-08-20T16:47:00Z">
              <w:rPr>
                <w:sz w:val="24"/>
              </w:rPr>
            </w:rPrChange>
          </w:rPr>
          <w:t>cnicos</w:t>
        </w:r>
      </w:ins>
    </w:p>
    <w:p w:rsidR="00D14E56" w:rsidRPr="00475FCC" w:rsidRDefault="00475FCC" w:rsidP="00475FCC">
      <w:pPr>
        <w:pStyle w:val="PargrafodaLista"/>
        <w:numPr>
          <w:ilvl w:val="0"/>
          <w:numId w:val="3"/>
        </w:numPr>
        <w:jc w:val="both"/>
        <w:rPr>
          <w:ins w:id="150" w:author="Aluno" w:date="2024-08-20T16:47:00Z"/>
          <w:sz w:val="24"/>
          <w:rPrChange w:id="151" w:author="Aluno" w:date="2024-08-20T16:54:00Z">
            <w:rPr>
              <w:ins w:id="152" w:author="Aluno" w:date="2024-08-20T16:47:00Z"/>
            </w:rPr>
          </w:rPrChange>
        </w:rPr>
        <w:pPrChange w:id="153" w:author="Aluno" w:date="2024-08-20T16:54:00Z">
          <w:pPr/>
        </w:pPrChange>
      </w:pPr>
      <w:ins w:id="154" w:author="Aluno" w:date="2024-08-20T16:47:00Z">
        <w:r w:rsidRPr="00475FCC">
          <w:rPr>
            <w:sz w:val="24"/>
            <w:rPrChange w:id="155" w:author="Aluno" w:date="2024-08-20T16:54:00Z">
              <w:rPr/>
            </w:rPrChange>
          </w:rPr>
          <w:t xml:space="preserve">- </w:t>
        </w:r>
        <w:r w:rsidRPr="00475FCC">
          <w:rPr>
            <w:sz w:val="24"/>
            <w:u w:val="single"/>
            <w:rPrChange w:id="156" w:author="Aluno" w:date="2024-08-20T16:54:00Z">
              <w:rPr>
                <w:sz w:val="24"/>
              </w:rPr>
            </w:rPrChange>
          </w:rPr>
          <w:t>Técnico</w:t>
        </w:r>
        <w:r w:rsidRPr="00475FCC">
          <w:rPr>
            <w:sz w:val="24"/>
            <w:rPrChange w:id="157" w:author="Aluno" w:date="2024-08-20T16:54:00Z">
              <w:rPr/>
            </w:rPrChange>
          </w:rPr>
          <w:t xml:space="preserve"> -&gt; envolve apenas o software</w:t>
        </w:r>
      </w:ins>
      <w:ins w:id="158" w:author="Aluno" w:date="2024-08-20T16:48:00Z">
        <w:r w:rsidRPr="00475FCC">
          <w:rPr>
            <w:sz w:val="24"/>
            <w:rPrChange w:id="159" w:author="Aluno" w:date="2024-08-20T16:54:00Z">
              <w:rPr/>
            </w:rPrChange>
          </w:rPr>
          <w:t xml:space="preserve"> sem o objetivo específico e conhecimento do que ele está fazendo / regras;</w:t>
        </w:r>
      </w:ins>
    </w:p>
    <w:p w:rsidR="00475FCC" w:rsidRPr="00475FCC" w:rsidRDefault="00475FCC" w:rsidP="00475FCC">
      <w:pPr>
        <w:pStyle w:val="PargrafodaLista"/>
        <w:numPr>
          <w:ilvl w:val="0"/>
          <w:numId w:val="3"/>
        </w:numPr>
        <w:jc w:val="both"/>
        <w:rPr>
          <w:ins w:id="160" w:author="Aluno" w:date="2024-08-20T16:48:00Z"/>
          <w:sz w:val="24"/>
          <w:rPrChange w:id="161" w:author="Aluno" w:date="2024-08-20T16:54:00Z">
            <w:rPr>
              <w:ins w:id="162" w:author="Aluno" w:date="2024-08-20T16:48:00Z"/>
            </w:rPr>
          </w:rPrChange>
        </w:rPr>
        <w:pPrChange w:id="163" w:author="Aluno" w:date="2024-08-20T16:54:00Z">
          <w:pPr/>
        </w:pPrChange>
      </w:pPr>
      <w:ins w:id="164" w:author="Aluno" w:date="2024-08-20T16:47:00Z">
        <w:r w:rsidRPr="00475FCC">
          <w:rPr>
            <w:sz w:val="24"/>
            <w:rPrChange w:id="165" w:author="Aluno" w:date="2024-08-20T16:54:00Z">
              <w:rPr/>
            </w:rPrChange>
          </w:rPr>
          <w:t xml:space="preserve">- </w:t>
        </w:r>
        <w:r w:rsidRPr="00475FCC">
          <w:rPr>
            <w:sz w:val="24"/>
            <w:u w:val="single"/>
            <w:rPrChange w:id="166" w:author="Aluno" w:date="2024-08-20T16:54:00Z">
              <w:rPr>
                <w:u w:val="single"/>
              </w:rPr>
            </w:rPrChange>
          </w:rPr>
          <w:t>Sociot</w:t>
        </w:r>
      </w:ins>
      <w:ins w:id="167" w:author="Aluno" w:date="2024-08-20T16:49:00Z">
        <w:r w:rsidRPr="00475FCC">
          <w:rPr>
            <w:sz w:val="24"/>
            <w:u w:val="single"/>
            <w:rPrChange w:id="168" w:author="Aluno" w:date="2024-08-20T16:54:00Z">
              <w:rPr>
                <w:u w:val="single"/>
              </w:rPr>
            </w:rPrChange>
          </w:rPr>
          <w:t>é</w:t>
        </w:r>
      </w:ins>
      <w:ins w:id="169" w:author="Aluno" w:date="2024-08-20T16:47:00Z">
        <w:r w:rsidRPr="00475FCC">
          <w:rPr>
            <w:sz w:val="24"/>
            <w:u w:val="single"/>
            <w:rPrChange w:id="170" w:author="Aluno" w:date="2024-08-20T16:54:00Z">
              <w:rPr>
                <w:sz w:val="24"/>
              </w:rPr>
            </w:rPrChange>
          </w:rPr>
          <w:t>cnico</w:t>
        </w:r>
        <w:r w:rsidRPr="00475FCC">
          <w:rPr>
            <w:sz w:val="24"/>
            <w:rPrChange w:id="171" w:author="Aluno" w:date="2024-08-20T16:54:00Z">
              <w:rPr/>
            </w:rPrChange>
          </w:rPr>
          <w:t xml:space="preserve"> -&gt; envolve o sistema técnico, pessoas e regras;</w:t>
        </w:r>
      </w:ins>
    </w:p>
    <w:p w:rsidR="00475FCC" w:rsidRPr="00475FCC" w:rsidRDefault="00475FCC" w:rsidP="00475FCC">
      <w:pPr>
        <w:pStyle w:val="PargrafodaLista"/>
        <w:numPr>
          <w:ilvl w:val="0"/>
          <w:numId w:val="3"/>
        </w:numPr>
        <w:jc w:val="both"/>
        <w:rPr>
          <w:ins w:id="172" w:author="Aluno" w:date="2024-08-20T16:51:00Z"/>
          <w:sz w:val="24"/>
          <w:rPrChange w:id="173" w:author="Aluno" w:date="2024-08-20T16:54:00Z">
            <w:rPr>
              <w:ins w:id="174" w:author="Aluno" w:date="2024-08-20T16:51:00Z"/>
            </w:rPr>
          </w:rPrChange>
        </w:rPr>
        <w:pPrChange w:id="175" w:author="Aluno" w:date="2024-08-20T16:54:00Z">
          <w:pPr/>
        </w:pPrChange>
      </w:pPr>
      <w:ins w:id="176" w:author="Aluno" w:date="2024-08-20T16:48:00Z">
        <w:r w:rsidRPr="00475FCC">
          <w:rPr>
            <w:sz w:val="24"/>
            <w:rPrChange w:id="177" w:author="Aluno" w:date="2024-08-20T16:54:00Z">
              <w:rPr/>
            </w:rPrChange>
          </w:rPr>
          <w:t xml:space="preserve">- </w:t>
        </w:r>
        <w:r w:rsidRPr="00475FCC">
          <w:rPr>
            <w:sz w:val="24"/>
            <w:u w:val="single"/>
            <w:rPrChange w:id="178" w:author="Aluno" w:date="2024-08-20T16:54:00Z">
              <w:rPr>
                <w:sz w:val="24"/>
              </w:rPr>
            </w:rPrChange>
          </w:rPr>
          <w:t>Sistema legado</w:t>
        </w:r>
        <w:r w:rsidRPr="00475FCC">
          <w:rPr>
            <w:sz w:val="24"/>
            <w:rPrChange w:id="179" w:author="Aluno" w:date="2024-08-20T16:54:00Z">
              <w:rPr/>
            </w:rPrChange>
          </w:rPr>
          <w:t xml:space="preserve">: -&gt; </w:t>
        </w:r>
      </w:ins>
      <w:ins w:id="180" w:author="Aluno" w:date="2024-08-20T16:49:00Z">
        <w:r w:rsidRPr="00475FCC">
          <w:rPr>
            <w:sz w:val="24"/>
            <w:rPrChange w:id="181" w:author="Aluno" w:date="2024-08-20T16:54:00Z">
              <w:rPr/>
            </w:rPrChange>
          </w:rPr>
          <w:t>são os sistemas sociotecnicos desenvolvidos no passado com tecnologias obsoletas</w:t>
        </w:r>
      </w:ins>
      <w:ins w:id="182" w:author="Aluno" w:date="2024-08-20T16:50:00Z">
        <w:r w:rsidRPr="00475FCC">
          <w:rPr>
            <w:sz w:val="24"/>
            <w:rPrChange w:id="183" w:author="Aluno" w:date="2024-08-20T16:54:00Z">
              <w:rPr/>
            </w:rPrChange>
          </w:rPr>
          <w:t xml:space="preserve"> (Difícil para fazer manutenção ou migraç</w:t>
        </w:r>
      </w:ins>
      <w:ins w:id="184" w:author="Aluno" w:date="2024-08-20T16:51:00Z">
        <w:r w:rsidRPr="00475FCC">
          <w:rPr>
            <w:sz w:val="24"/>
            <w:rPrChange w:id="185" w:author="Aluno" w:date="2024-08-20T16:54:00Z">
              <w:rPr/>
            </w:rPrChange>
          </w:rPr>
          <w:t>ão de dados</w:t>
        </w:r>
      </w:ins>
      <w:ins w:id="186" w:author="Aluno" w:date="2024-08-20T16:50:00Z">
        <w:r w:rsidRPr="00475FCC">
          <w:rPr>
            <w:sz w:val="24"/>
            <w:rPrChange w:id="187" w:author="Aluno" w:date="2024-08-20T16:54:00Z">
              <w:rPr/>
            </w:rPrChange>
          </w:rPr>
          <w:t>)</w:t>
        </w:r>
      </w:ins>
      <w:ins w:id="188" w:author="Aluno" w:date="2024-08-20T16:51:00Z">
        <w:r w:rsidRPr="00475FCC">
          <w:rPr>
            <w:sz w:val="24"/>
            <w:rPrChange w:id="189" w:author="Aluno" w:date="2024-08-20T16:54:00Z">
              <w:rPr/>
            </w:rPrChange>
          </w:rPr>
          <w:t>;</w:t>
        </w:r>
      </w:ins>
    </w:p>
    <w:p w:rsidR="00475FCC" w:rsidRPr="00475FCC" w:rsidRDefault="00475FCC" w:rsidP="00475FCC">
      <w:pPr>
        <w:pStyle w:val="PargrafodaLista"/>
        <w:numPr>
          <w:ilvl w:val="0"/>
          <w:numId w:val="1"/>
        </w:numPr>
        <w:jc w:val="both"/>
        <w:rPr>
          <w:ins w:id="190" w:author="Aluno" w:date="2024-08-20T16:52:00Z"/>
          <w:b/>
          <w:sz w:val="24"/>
          <w:rPrChange w:id="191" w:author="Aluno" w:date="2024-08-20T16:55:00Z">
            <w:rPr>
              <w:ins w:id="192" w:author="Aluno" w:date="2024-08-20T16:52:00Z"/>
            </w:rPr>
          </w:rPrChange>
        </w:rPr>
        <w:pPrChange w:id="193" w:author="Aluno" w:date="2024-08-20T16:53:00Z">
          <w:pPr/>
        </w:pPrChange>
      </w:pPr>
      <w:ins w:id="194" w:author="Aluno" w:date="2024-08-20T16:51:00Z">
        <w:r w:rsidRPr="00475FCC">
          <w:rPr>
            <w:b/>
            <w:sz w:val="24"/>
            <w:rPrChange w:id="195" w:author="Aluno" w:date="2024-08-20T16:55:00Z">
              <w:rPr/>
            </w:rPrChange>
          </w:rPr>
          <w:t>PROBLEMAS DO</w:t>
        </w:r>
      </w:ins>
      <w:ins w:id="196" w:author="Aluno" w:date="2024-08-20T16:52:00Z">
        <w:r w:rsidRPr="00475FCC">
          <w:rPr>
            <w:b/>
            <w:sz w:val="24"/>
            <w:rPrChange w:id="197" w:author="Aluno" w:date="2024-08-20T16:55:00Z">
              <w:rPr/>
            </w:rPrChange>
          </w:rPr>
          <w:t>S</w:t>
        </w:r>
      </w:ins>
      <w:ins w:id="198" w:author="Aluno" w:date="2024-08-20T16:51:00Z">
        <w:r w:rsidRPr="00475FCC">
          <w:rPr>
            <w:b/>
            <w:sz w:val="24"/>
            <w:rPrChange w:id="199" w:author="Aluno" w:date="2024-08-20T16:55:00Z">
              <w:rPr/>
            </w:rPrChange>
          </w:rPr>
          <w:t xml:space="preserve"> SISTEMAS</w:t>
        </w:r>
      </w:ins>
      <w:ins w:id="200" w:author="Aluno" w:date="2024-08-20T16:52:00Z">
        <w:r w:rsidRPr="00475FCC">
          <w:rPr>
            <w:b/>
            <w:sz w:val="24"/>
            <w:rPrChange w:id="201" w:author="Aluno" w:date="2024-08-20T16:55:00Z">
              <w:rPr/>
            </w:rPrChange>
          </w:rPr>
          <w:t xml:space="preserve"> LEGADO:</w:t>
        </w:r>
      </w:ins>
    </w:p>
    <w:p w:rsidR="00475FCC" w:rsidRPr="00475FCC" w:rsidRDefault="00475FCC" w:rsidP="00475FCC">
      <w:pPr>
        <w:pStyle w:val="PargrafodaLista"/>
        <w:numPr>
          <w:ilvl w:val="2"/>
          <w:numId w:val="2"/>
        </w:numPr>
        <w:jc w:val="both"/>
        <w:rPr>
          <w:ins w:id="202" w:author="Aluno" w:date="2024-08-20T16:52:00Z"/>
          <w:sz w:val="24"/>
          <w:rPrChange w:id="203" w:author="Aluno" w:date="2024-08-20T16:54:00Z">
            <w:rPr>
              <w:ins w:id="204" w:author="Aluno" w:date="2024-08-20T16:52:00Z"/>
            </w:rPr>
          </w:rPrChange>
        </w:rPr>
        <w:pPrChange w:id="205" w:author="Aluno" w:date="2024-08-20T16:54:00Z">
          <w:pPr/>
        </w:pPrChange>
      </w:pPr>
      <w:ins w:id="206" w:author="Aluno" w:date="2024-08-20T16:52:00Z">
        <w:r w:rsidRPr="00475FCC">
          <w:rPr>
            <w:sz w:val="24"/>
            <w:rPrChange w:id="207" w:author="Aluno" w:date="2024-08-20T16:54:00Z">
              <w:rPr/>
            </w:rPrChange>
          </w:rPr>
          <w:t>- Softwares desatualizados;</w:t>
        </w:r>
      </w:ins>
    </w:p>
    <w:p w:rsidR="00475FCC" w:rsidRPr="00475FCC" w:rsidRDefault="00475FCC" w:rsidP="00475FCC">
      <w:pPr>
        <w:pStyle w:val="PargrafodaLista"/>
        <w:numPr>
          <w:ilvl w:val="2"/>
          <w:numId w:val="2"/>
        </w:numPr>
        <w:jc w:val="both"/>
        <w:rPr>
          <w:ins w:id="208" w:author="Aluno" w:date="2024-08-20T16:52:00Z"/>
          <w:sz w:val="24"/>
          <w:rPrChange w:id="209" w:author="Aluno" w:date="2024-08-20T16:54:00Z">
            <w:rPr>
              <w:ins w:id="210" w:author="Aluno" w:date="2024-08-20T16:52:00Z"/>
            </w:rPr>
          </w:rPrChange>
        </w:rPr>
        <w:pPrChange w:id="211" w:author="Aluno" w:date="2024-08-20T16:54:00Z">
          <w:pPr/>
        </w:pPrChange>
      </w:pPr>
      <w:ins w:id="212" w:author="Aluno" w:date="2024-08-20T16:52:00Z">
        <w:r w:rsidRPr="00475FCC">
          <w:rPr>
            <w:sz w:val="24"/>
            <w:rPrChange w:id="213" w:author="Aluno" w:date="2024-08-20T16:54:00Z">
              <w:rPr/>
            </w:rPrChange>
          </w:rPr>
          <w:t>- Tecnologias obsoletas;</w:t>
        </w:r>
      </w:ins>
    </w:p>
    <w:p w:rsidR="00475FCC" w:rsidRPr="00475FCC" w:rsidRDefault="00475FCC" w:rsidP="00475FCC">
      <w:pPr>
        <w:pStyle w:val="PargrafodaLista"/>
        <w:numPr>
          <w:ilvl w:val="2"/>
          <w:numId w:val="2"/>
        </w:numPr>
        <w:jc w:val="both"/>
        <w:rPr>
          <w:ins w:id="214" w:author="Aluno" w:date="2024-08-20T16:52:00Z"/>
          <w:sz w:val="24"/>
          <w:rPrChange w:id="215" w:author="Aluno" w:date="2024-08-20T16:54:00Z">
            <w:rPr>
              <w:ins w:id="216" w:author="Aluno" w:date="2024-08-20T16:52:00Z"/>
            </w:rPr>
          </w:rPrChange>
        </w:rPr>
        <w:pPrChange w:id="217" w:author="Aluno" w:date="2024-08-20T16:54:00Z">
          <w:pPr/>
        </w:pPrChange>
      </w:pPr>
      <w:ins w:id="218" w:author="Aluno" w:date="2024-08-20T16:52:00Z">
        <w:r w:rsidRPr="00475FCC">
          <w:rPr>
            <w:sz w:val="24"/>
            <w:rPrChange w:id="219" w:author="Aluno" w:date="2024-08-20T16:54:00Z">
              <w:rPr/>
            </w:rPrChange>
          </w:rPr>
          <w:t>- Falta de mobilidade;</w:t>
        </w:r>
      </w:ins>
    </w:p>
    <w:p w:rsidR="00475FCC" w:rsidRPr="00475FCC" w:rsidRDefault="00475FCC" w:rsidP="00475FCC">
      <w:pPr>
        <w:pStyle w:val="PargrafodaLista"/>
        <w:numPr>
          <w:ilvl w:val="2"/>
          <w:numId w:val="2"/>
        </w:numPr>
        <w:jc w:val="both"/>
        <w:rPr>
          <w:ins w:id="220" w:author="Aluno" w:date="2024-08-20T16:52:00Z"/>
          <w:sz w:val="24"/>
          <w:rPrChange w:id="221" w:author="Aluno" w:date="2024-08-20T16:54:00Z">
            <w:rPr>
              <w:ins w:id="222" w:author="Aluno" w:date="2024-08-20T16:52:00Z"/>
            </w:rPr>
          </w:rPrChange>
        </w:rPr>
        <w:pPrChange w:id="223" w:author="Aluno" w:date="2024-08-20T16:54:00Z">
          <w:pPr/>
        </w:pPrChange>
      </w:pPr>
      <w:ins w:id="224" w:author="Aluno" w:date="2024-08-20T16:52:00Z">
        <w:r w:rsidRPr="00475FCC">
          <w:rPr>
            <w:sz w:val="24"/>
            <w:rPrChange w:id="225" w:author="Aluno" w:date="2024-08-20T16:54:00Z">
              <w:rPr/>
            </w:rPrChange>
          </w:rPr>
          <w:t>- Falta de profissionais que conheçam as tecnologias;</w:t>
        </w:r>
      </w:ins>
    </w:p>
    <w:p w:rsidR="00475FCC" w:rsidRPr="00475FCC" w:rsidRDefault="00475FCC" w:rsidP="00475FCC">
      <w:pPr>
        <w:pStyle w:val="PargrafodaLista"/>
        <w:numPr>
          <w:ilvl w:val="2"/>
          <w:numId w:val="2"/>
        </w:numPr>
        <w:jc w:val="both"/>
        <w:rPr>
          <w:ins w:id="226" w:author="Aluno" w:date="2024-08-20T16:53:00Z"/>
          <w:sz w:val="24"/>
          <w:rPrChange w:id="227" w:author="Aluno" w:date="2024-08-20T16:54:00Z">
            <w:rPr>
              <w:ins w:id="228" w:author="Aluno" w:date="2024-08-20T16:53:00Z"/>
            </w:rPr>
          </w:rPrChange>
        </w:rPr>
        <w:pPrChange w:id="229" w:author="Aluno" w:date="2024-08-20T16:54:00Z">
          <w:pPr/>
        </w:pPrChange>
      </w:pPr>
      <w:ins w:id="230" w:author="Aluno" w:date="2024-08-20T16:53:00Z">
        <w:r w:rsidRPr="00475FCC">
          <w:rPr>
            <w:sz w:val="24"/>
            <w:rPrChange w:id="231" w:author="Aluno" w:date="2024-08-20T16:54:00Z">
              <w:rPr/>
            </w:rPrChange>
          </w:rPr>
          <w:lastRenderedPageBreak/>
          <w:t>- Pouca escalabilidade;</w:t>
        </w:r>
      </w:ins>
    </w:p>
    <w:p w:rsidR="00475FCC" w:rsidRPr="00475FCC" w:rsidRDefault="00475FCC" w:rsidP="00475FCC">
      <w:pPr>
        <w:pStyle w:val="PargrafodaLista"/>
        <w:numPr>
          <w:ilvl w:val="2"/>
          <w:numId w:val="2"/>
        </w:numPr>
        <w:jc w:val="both"/>
        <w:rPr>
          <w:ins w:id="232" w:author="Aluno" w:date="2024-08-20T16:53:00Z"/>
          <w:sz w:val="24"/>
          <w:rPrChange w:id="233" w:author="Aluno" w:date="2024-08-20T16:54:00Z">
            <w:rPr>
              <w:ins w:id="234" w:author="Aluno" w:date="2024-08-20T16:53:00Z"/>
            </w:rPr>
          </w:rPrChange>
        </w:rPr>
        <w:pPrChange w:id="235" w:author="Aluno" w:date="2024-08-20T16:54:00Z">
          <w:pPr/>
        </w:pPrChange>
      </w:pPr>
      <w:ins w:id="236" w:author="Aluno" w:date="2024-08-20T16:53:00Z">
        <w:r w:rsidRPr="00475FCC">
          <w:rPr>
            <w:sz w:val="24"/>
            <w:rPrChange w:id="237" w:author="Aluno" w:date="2024-08-20T16:54:00Z">
              <w:rPr/>
            </w:rPrChange>
          </w:rPr>
          <w:t>- Falta de suporte;</w:t>
        </w:r>
      </w:ins>
    </w:p>
    <w:p w:rsidR="00475FCC" w:rsidRDefault="00475FCC" w:rsidP="00475FCC">
      <w:pPr>
        <w:pStyle w:val="PargrafodaLista"/>
        <w:numPr>
          <w:ilvl w:val="2"/>
          <w:numId w:val="2"/>
        </w:numPr>
        <w:jc w:val="both"/>
        <w:rPr>
          <w:ins w:id="238" w:author="Aluno" w:date="2024-08-20T16:55:00Z"/>
          <w:sz w:val="24"/>
        </w:rPr>
        <w:pPrChange w:id="239" w:author="Aluno" w:date="2024-08-20T16:54:00Z">
          <w:pPr/>
        </w:pPrChange>
      </w:pPr>
      <w:ins w:id="240" w:author="Aluno" w:date="2024-08-20T16:53:00Z">
        <w:r w:rsidRPr="00475FCC">
          <w:rPr>
            <w:sz w:val="24"/>
            <w:rPrChange w:id="241" w:author="Aluno" w:date="2024-08-20T16:54:00Z">
              <w:rPr/>
            </w:rPrChange>
          </w:rPr>
          <w:t>- Incompatibilidade com sistemas modernos;</w:t>
        </w:r>
      </w:ins>
    </w:p>
    <w:p w:rsidR="00475FCC" w:rsidRPr="00475FCC" w:rsidRDefault="00475FCC" w:rsidP="00475FCC">
      <w:pPr>
        <w:jc w:val="both"/>
        <w:rPr>
          <w:sz w:val="24"/>
          <w:rPrChange w:id="242" w:author="Aluno" w:date="2024-08-20T16:56:00Z">
            <w:rPr/>
          </w:rPrChange>
        </w:rPr>
        <w:pPrChange w:id="243" w:author="Aluno" w:date="2024-08-20T16:55:00Z">
          <w:pPr/>
        </w:pPrChange>
      </w:pPr>
      <w:bookmarkStart w:id="244" w:name="_GoBack"/>
      <w:bookmarkEnd w:id="244"/>
    </w:p>
    <w:sectPr w:rsidR="00475FCC" w:rsidRPr="00475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E56" w:rsidRDefault="00D14E56" w:rsidP="00D14E56">
      <w:pPr>
        <w:spacing w:after="0" w:line="240" w:lineRule="auto"/>
      </w:pPr>
      <w:r>
        <w:separator/>
      </w:r>
    </w:p>
  </w:endnote>
  <w:endnote w:type="continuationSeparator" w:id="0">
    <w:p w:rsidR="00D14E56" w:rsidRDefault="00D14E56" w:rsidP="00D14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E56" w:rsidRDefault="00D14E56" w:rsidP="00D14E56">
      <w:pPr>
        <w:spacing w:after="0" w:line="240" w:lineRule="auto"/>
      </w:pPr>
      <w:r>
        <w:separator/>
      </w:r>
    </w:p>
  </w:footnote>
  <w:footnote w:type="continuationSeparator" w:id="0">
    <w:p w:rsidR="00D14E56" w:rsidRDefault="00D14E56" w:rsidP="00D14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2011F"/>
    <w:multiLevelType w:val="hybridMultilevel"/>
    <w:tmpl w:val="64CEB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E6DF1"/>
    <w:multiLevelType w:val="hybridMultilevel"/>
    <w:tmpl w:val="06681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B7D3B"/>
    <w:multiLevelType w:val="hybridMultilevel"/>
    <w:tmpl w:val="47608F7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CE81BE6"/>
    <w:multiLevelType w:val="hybridMultilevel"/>
    <w:tmpl w:val="13A4C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702DE"/>
    <w:multiLevelType w:val="hybridMultilevel"/>
    <w:tmpl w:val="A7A4D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uno">
    <w15:presenceInfo w15:providerId="None" w15:userId="Alu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5E"/>
    <w:rsid w:val="002C1B5E"/>
    <w:rsid w:val="0044273B"/>
    <w:rsid w:val="00475FCC"/>
    <w:rsid w:val="00546A83"/>
    <w:rsid w:val="009E2E5C"/>
    <w:rsid w:val="00D14E56"/>
    <w:rsid w:val="00DA081D"/>
    <w:rsid w:val="00FE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AEA0F"/>
  <w15:chartTrackingRefBased/>
  <w15:docId w15:val="{2D3ADF88-9058-49AB-89DC-9531439F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C1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1B5E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A081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081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081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08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081D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14E5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14E5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14E5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14E5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14E5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14E56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475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271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2024-08-20T17:48:00Z</dcterms:created>
  <dcterms:modified xsi:type="dcterms:W3CDTF">2024-08-20T19:57:00Z</dcterms:modified>
</cp:coreProperties>
</file>