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57B2" w14:textId="6F4F4137" w:rsidR="00CC7C3D" w:rsidRDefault="00CC7C3D" w:rsidP="00F31902">
      <w:pPr>
        <w:jc w:val="center"/>
        <w:rPr>
          <w:ins w:id="0" w:author="Marcos Almeida" w:date="2024-10-29T17:39:00Z"/>
          <w:b/>
          <w:bCs/>
          <w:sz w:val="24"/>
          <w:szCs w:val="24"/>
        </w:rPr>
      </w:pPr>
      <w:ins w:id="1" w:author="Marcos Almeida" w:date="2024-10-29T17:39:00Z">
        <w:r>
          <w:rPr>
            <w:b/>
            <w:bCs/>
            <w:sz w:val="24"/>
            <w:szCs w:val="24"/>
          </w:rPr>
          <w:t>MARCOS VINÍCIOS DOS SANTOS ALMEIDA – 2°ADS</w:t>
        </w:r>
      </w:ins>
    </w:p>
    <w:p w14:paraId="1A418302" w14:textId="19D8AFF7" w:rsidR="00F31902" w:rsidRPr="00D3526D" w:rsidRDefault="00F31902" w:rsidP="00F31902">
      <w:pPr>
        <w:jc w:val="center"/>
        <w:rPr>
          <w:ins w:id="2" w:author="Marcos Almeida" w:date="2024-10-29T16:52:00Z"/>
          <w:b/>
          <w:bCs/>
          <w:sz w:val="24"/>
          <w:szCs w:val="24"/>
          <w:rPrChange w:id="3" w:author="Marcos Almeida" w:date="2024-10-29T16:56:00Z">
            <w:rPr>
              <w:ins w:id="4" w:author="Marcos Almeida" w:date="2024-10-29T16:52:00Z"/>
              <w:b/>
              <w:bCs/>
            </w:rPr>
          </w:rPrChange>
        </w:rPr>
      </w:pPr>
      <w:ins w:id="5" w:author="Marcos Almeida" w:date="2024-10-29T16:52:00Z">
        <w:r w:rsidRPr="00D3526D">
          <w:rPr>
            <w:b/>
            <w:bCs/>
            <w:sz w:val="24"/>
            <w:szCs w:val="24"/>
            <w:rPrChange w:id="6" w:author="Marcos Almeida" w:date="2024-10-29T16:56:00Z">
              <w:rPr>
                <w:b/>
                <w:bCs/>
              </w:rPr>
            </w:rPrChange>
          </w:rPr>
          <w:t>ENGENHARIA DE SOFTWARE</w:t>
        </w:r>
      </w:ins>
    </w:p>
    <w:p w14:paraId="0705F4E9" w14:textId="7E6B478A" w:rsidR="00F31902" w:rsidRPr="00D3526D" w:rsidRDefault="00F31902" w:rsidP="00F31902">
      <w:pPr>
        <w:jc w:val="center"/>
        <w:rPr>
          <w:ins w:id="7" w:author="Marcos Almeida" w:date="2024-10-29T16:52:00Z"/>
          <w:b/>
          <w:bCs/>
          <w:sz w:val="24"/>
          <w:szCs w:val="24"/>
          <w:rPrChange w:id="8" w:author="Marcos Almeida" w:date="2024-10-29T16:56:00Z">
            <w:rPr>
              <w:ins w:id="9" w:author="Marcos Almeida" w:date="2024-10-29T16:52:00Z"/>
              <w:b/>
              <w:bCs/>
            </w:rPr>
          </w:rPrChange>
        </w:rPr>
      </w:pPr>
      <w:ins w:id="10" w:author="Marcos Almeida" w:date="2024-10-29T16:52:00Z">
        <w:r w:rsidRPr="00D3526D">
          <w:rPr>
            <w:b/>
            <w:bCs/>
            <w:sz w:val="24"/>
            <w:szCs w:val="24"/>
            <w:rPrChange w:id="11" w:author="Marcos Almeida" w:date="2024-10-29T16:56:00Z">
              <w:rPr>
                <w:b/>
                <w:bCs/>
              </w:rPr>
            </w:rPrChange>
          </w:rPr>
          <w:t xml:space="preserve">PESQUISA COMPLEMENTAR </w:t>
        </w:r>
      </w:ins>
    </w:p>
    <w:p w14:paraId="4111BCAB" w14:textId="11ABEC20" w:rsidR="00D3526D" w:rsidRPr="00D3526D" w:rsidRDefault="00F31902" w:rsidP="00D3526D">
      <w:pPr>
        <w:pStyle w:val="PargrafodaLista"/>
        <w:numPr>
          <w:ilvl w:val="0"/>
          <w:numId w:val="2"/>
        </w:numPr>
        <w:rPr>
          <w:ins w:id="12" w:author="Marcos Almeida" w:date="2024-10-29T16:54:00Z"/>
          <w:b/>
          <w:bCs/>
          <w:sz w:val="24"/>
          <w:szCs w:val="24"/>
          <w:lang w:eastAsia="pt-BR"/>
          <w:rPrChange w:id="13" w:author="Marcos Almeida" w:date="2024-10-29T16:56:00Z">
            <w:rPr>
              <w:ins w:id="14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15" w:author="Marcos Almeida" w:date="2024-10-29T16:56:00Z">
          <w:pPr>
            <w:shd w:val="clear" w:color="auto" w:fill="292929"/>
            <w:spacing w:after="0" w:line="240" w:lineRule="auto"/>
          </w:pPr>
        </w:pPrChange>
      </w:pPr>
      <w:ins w:id="16" w:author="Marcos Almeida" w:date="2024-10-29T16:54:00Z">
        <w:r w:rsidRPr="00D3526D">
          <w:rPr>
            <w:b/>
            <w:bCs/>
            <w:sz w:val="24"/>
            <w:szCs w:val="24"/>
            <w:lang w:eastAsia="pt-BR"/>
            <w:rPrChange w:id="17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 xml:space="preserve">De acordo com o site: </w:t>
        </w:r>
      </w:ins>
      <w:ins w:id="18" w:author="Marcos Almeida" w:date="2024-10-29T16:56:00Z">
        <w:r w:rsidR="00D3526D" w:rsidRPr="00D3526D">
          <w:rPr>
            <w:b/>
            <w:bCs/>
            <w:sz w:val="24"/>
            <w:szCs w:val="24"/>
            <w:lang w:eastAsia="pt-BR"/>
            <w:rPrChange w:id="19" w:author="Marcos Almeida" w:date="2024-10-29T16:56:00Z">
              <w:rPr>
                <w:lang w:eastAsia="pt-BR"/>
              </w:rPr>
            </w:rPrChange>
          </w:rPr>
          <w:fldChar w:fldCharType="begin"/>
        </w:r>
        <w:r w:rsidR="00D3526D" w:rsidRPr="00D3526D">
          <w:rPr>
            <w:b/>
            <w:bCs/>
            <w:sz w:val="24"/>
            <w:szCs w:val="24"/>
            <w:lang w:eastAsia="pt-BR"/>
            <w:rPrChange w:id="20" w:author="Marcos Almeida" w:date="2024-10-29T16:56:00Z">
              <w:rPr>
                <w:lang w:eastAsia="pt-BR"/>
              </w:rPr>
            </w:rPrChange>
          </w:rPr>
          <w:instrText xml:space="preserve"> HYPERLINK "</w:instrText>
        </w:r>
      </w:ins>
      <w:ins w:id="21" w:author="Marcos Almeida" w:date="2024-10-29T16:54:00Z">
        <w:r w:rsidR="00D3526D" w:rsidRPr="00D3526D">
          <w:rPr>
            <w:b/>
            <w:bCs/>
            <w:sz w:val="24"/>
            <w:szCs w:val="24"/>
            <w:lang w:eastAsia="pt-BR"/>
            <w:rPrChange w:id="22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instrText>https://www.vgresiduos.com.br/blog/logistica-reversa-de-eletroeletronicos-o-que-diz-o-novo-decreto/</w:instrText>
        </w:r>
      </w:ins>
      <w:ins w:id="23" w:author="Marcos Almeida" w:date="2024-10-29T16:56:00Z">
        <w:r w:rsidR="00D3526D" w:rsidRPr="00D3526D">
          <w:rPr>
            <w:b/>
            <w:bCs/>
            <w:sz w:val="24"/>
            <w:szCs w:val="24"/>
            <w:lang w:eastAsia="pt-BR"/>
            <w:rPrChange w:id="24" w:author="Marcos Almeida" w:date="2024-10-29T16:56:00Z">
              <w:rPr>
                <w:lang w:eastAsia="pt-BR"/>
              </w:rPr>
            </w:rPrChange>
          </w:rPr>
          <w:instrText xml:space="preserve">" </w:instrText>
        </w:r>
        <w:r w:rsidR="00D3526D" w:rsidRPr="00D3526D">
          <w:rPr>
            <w:b/>
            <w:bCs/>
            <w:sz w:val="24"/>
            <w:szCs w:val="24"/>
            <w:lang w:eastAsia="pt-BR"/>
            <w:rPrChange w:id="25" w:author="Marcos Almeida" w:date="2024-10-29T16:56:00Z">
              <w:rPr>
                <w:lang w:eastAsia="pt-BR"/>
              </w:rPr>
            </w:rPrChange>
          </w:rPr>
          <w:fldChar w:fldCharType="separate"/>
        </w:r>
      </w:ins>
      <w:ins w:id="26" w:author="Marcos Almeida" w:date="2024-10-29T16:54:00Z">
        <w:r w:rsidR="00D3526D" w:rsidRPr="00D3526D">
          <w:rPr>
            <w:rStyle w:val="Hyperlink"/>
            <w:b/>
            <w:bCs/>
            <w:sz w:val="24"/>
            <w:szCs w:val="24"/>
            <w:lang w:eastAsia="pt-BR"/>
            <w:rPrChange w:id="27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https://www.vgresiduos.com.br/blog/logistica-reversa-de-eletroeletronicos-o-que-diz-o-novo-d</w:t>
        </w:r>
        <w:r w:rsidR="00D3526D" w:rsidRPr="00D3526D">
          <w:rPr>
            <w:rStyle w:val="Hyperlink"/>
            <w:b/>
            <w:bCs/>
            <w:sz w:val="24"/>
            <w:szCs w:val="24"/>
            <w:lang w:eastAsia="pt-BR"/>
            <w:rPrChange w:id="28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e</w:t>
        </w:r>
        <w:r w:rsidR="00D3526D" w:rsidRPr="00D3526D">
          <w:rPr>
            <w:rStyle w:val="Hyperlink"/>
            <w:b/>
            <w:bCs/>
            <w:sz w:val="24"/>
            <w:szCs w:val="24"/>
            <w:lang w:eastAsia="pt-BR"/>
            <w:rPrChange w:id="29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creto/</w:t>
        </w:r>
      </w:ins>
      <w:ins w:id="30" w:author="Marcos Almeida" w:date="2024-10-29T16:56:00Z">
        <w:r w:rsidR="00D3526D" w:rsidRPr="00D3526D">
          <w:rPr>
            <w:b/>
            <w:bCs/>
            <w:sz w:val="24"/>
            <w:szCs w:val="24"/>
            <w:lang w:eastAsia="pt-BR"/>
            <w:rPrChange w:id="31" w:author="Marcos Almeida" w:date="2024-10-29T16:56:00Z">
              <w:rPr>
                <w:lang w:eastAsia="pt-BR"/>
              </w:rPr>
            </w:rPrChange>
          </w:rPr>
          <w:fldChar w:fldCharType="end"/>
        </w:r>
        <w:r w:rsidR="00D3526D" w:rsidRPr="00D3526D">
          <w:rPr>
            <w:b/>
            <w:bCs/>
            <w:sz w:val="24"/>
            <w:szCs w:val="24"/>
            <w:lang w:eastAsia="pt-BR"/>
            <w:rPrChange w:id="32" w:author="Marcos Almeida" w:date="2024-10-29T16:56:00Z">
              <w:rPr>
                <w:lang w:eastAsia="pt-BR"/>
              </w:rPr>
            </w:rPrChange>
          </w:rPr>
          <w:t xml:space="preserve"> </w:t>
        </w:r>
      </w:ins>
    </w:p>
    <w:p w14:paraId="5C200FFD" w14:textId="0B8E39D5" w:rsidR="00F31902" w:rsidRDefault="00F31902" w:rsidP="00F31902">
      <w:pPr>
        <w:rPr>
          <w:ins w:id="33" w:author="Marcos Almeida" w:date="2024-10-29T16:56:00Z"/>
          <w:b/>
          <w:bCs/>
          <w:sz w:val="24"/>
          <w:szCs w:val="24"/>
          <w:lang w:eastAsia="pt-BR"/>
        </w:rPr>
      </w:pPr>
      <w:ins w:id="34" w:author="Marcos Almeida" w:date="2024-10-29T16:55:00Z">
        <w:r w:rsidRPr="00D3526D">
          <w:rPr>
            <w:b/>
            <w:bCs/>
            <w:sz w:val="24"/>
            <w:szCs w:val="24"/>
            <w:lang w:eastAsia="pt-BR"/>
            <w:rPrChange w:id="35" w:author="Marcos Almeida" w:date="2024-10-29T16:56:00Z">
              <w:rPr>
                <w:lang w:eastAsia="pt-BR"/>
              </w:rPr>
            </w:rPrChange>
          </w:rPr>
          <w:t xml:space="preserve">- </w:t>
        </w:r>
      </w:ins>
      <w:ins w:id="36" w:author="Marcos Almeida" w:date="2024-10-29T16:54:00Z">
        <w:r w:rsidRPr="00D3526D">
          <w:rPr>
            <w:b/>
            <w:bCs/>
            <w:sz w:val="24"/>
            <w:szCs w:val="24"/>
            <w:lang w:eastAsia="pt-BR"/>
            <w:rPrChange w:id="37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 xml:space="preserve">O que é logística </w:t>
        </w:r>
        <w:proofErr w:type="gramStart"/>
        <w:r w:rsidRPr="00D3526D">
          <w:rPr>
            <w:b/>
            <w:bCs/>
            <w:sz w:val="24"/>
            <w:szCs w:val="24"/>
            <w:lang w:eastAsia="pt-BR"/>
            <w:rPrChange w:id="38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reversa ?</w:t>
        </w:r>
      </w:ins>
      <w:proofErr w:type="gramEnd"/>
    </w:p>
    <w:p w14:paraId="6A4D4850" w14:textId="48086388" w:rsidR="00D3526D" w:rsidRPr="00D3526D" w:rsidRDefault="00D3526D" w:rsidP="00F31902">
      <w:pPr>
        <w:rPr>
          <w:ins w:id="39" w:author="Marcos Almeida" w:date="2024-10-29T16:54:00Z"/>
          <w:sz w:val="24"/>
          <w:szCs w:val="24"/>
          <w:lang w:eastAsia="pt-BR"/>
          <w:rPrChange w:id="40" w:author="Marcos Almeida" w:date="2024-10-29T16:56:00Z">
            <w:rPr>
              <w:ins w:id="41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42" w:author="Marcos Almeida" w:date="2024-10-29T16:55:00Z">
          <w:pPr>
            <w:numPr>
              <w:numId w:val="1"/>
            </w:numPr>
            <w:shd w:val="clear" w:color="auto" w:fill="292929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43" w:author="Marcos Almeida" w:date="2024-10-29T16:56:00Z">
        <w:r>
          <w:rPr>
            <w:b/>
            <w:bCs/>
            <w:sz w:val="24"/>
            <w:szCs w:val="24"/>
            <w:lang w:eastAsia="pt-BR"/>
          </w:rPr>
          <w:t xml:space="preserve">R: </w:t>
        </w:r>
        <w:r>
          <w:rPr>
            <w:sz w:val="24"/>
            <w:szCs w:val="24"/>
            <w:lang w:eastAsia="pt-BR"/>
          </w:rPr>
          <w:t xml:space="preserve">A logística reversa consiste basicamente </w:t>
        </w:r>
      </w:ins>
      <w:ins w:id="44" w:author="Marcos Almeida" w:date="2024-10-29T16:57:00Z">
        <w:r>
          <w:rPr>
            <w:sz w:val="24"/>
            <w:szCs w:val="24"/>
            <w:lang w:eastAsia="pt-BR"/>
          </w:rPr>
          <w:t>no retorno dos “restos” dos produtos de uma empresa para a fábrica para que possa ser feita a reutilização do produto descarta</w:t>
        </w:r>
      </w:ins>
      <w:ins w:id="45" w:author="Marcos Almeida" w:date="2024-10-29T16:59:00Z">
        <w:r>
          <w:rPr>
            <w:sz w:val="24"/>
            <w:szCs w:val="24"/>
            <w:lang w:eastAsia="pt-BR"/>
          </w:rPr>
          <w:t xml:space="preserve">do ou para que eles sejam destinados a ambientes corretos. Esse processo deve ser garantido pelas empresas que devem oferecer pontos de coleta </w:t>
        </w:r>
      </w:ins>
      <w:ins w:id="46" w:author="Marcos Almeida" w:date="2024-10-29T17:00:00Z">
        <w:r>
          <w:rPr>
            <w:sz w:val="24"/>
            <w:szCs w:val="24"/>
            <w:lang w:eastAsia="pt-BR"/>
          </w:rPr>
          <w:t xml:space="preserve">onde </w:t>
        </w:r>
      </w:ins>
      <w:ins w:id="47" w:author="Marcos Almeida" w:date="2024-10-29T16:59:00Z">
        <w:r>
          <w:rPr>
            <w:sz w:val="24"/>
            <w:szCs w:val="24"/>
            <w:lang w:eastAsia="pt-BR"/>
          </w:rPr>
          <w:t xml:space="preserve">as pessoas possam descartar </w:t>
        </w:r>
      </w:ins>
      <w:ins w:id="48" w:author="Marcos Almeida" w:date="2024-10-29T17:00:00Z">
        <w:r>
          <w:rPr>
            <w:sz w:val="24"/>
            <w:szCs w:val="24"/>
            <w:lang w:eastAsia="pt-BR"/>
          </w:rPr>
          <w:t>seus equipamentos de forma segura.</w:t>
        </w:r>
      </w:ins>
    </w:p>
    <w:p w14:paraId="5512498E" w14:textId="04DF456E" w:rsidR="00F31902" w:rsidRDefault="00F31902" w:rsidP="00F31902">
      <w:pPr>
        <w:rPr>
          <w:ins w:id="49" w:author="Marcos Almeida" w:date="2024-10-29T17:00:00Z"/>
          <w:b/>
          <w:bCs/>
          <w:sz w:val="24"/>
          <w:szCs w:val="24"/>
          <w:lang w:eastAsia="pt-BR"/>
        </w:rPr>
      </w:pPr>
      <w:ins w:id="50" w:author="Marcos Almeida" w:date="2024-10-29T16:55:00Z">
        <w:r w:rsidRPr="00D3526D">
          <w:rPr>
            <w:b/>
            <w:bCs/>
            <w:sz w:val="24"/>
            <w:szCs w:val="24"/>
            <w:lang w:eastAsia="pt-BR"/>
            <w:rPrChange w:id="51" w:author="Marcos Almeida" w:date="2024-10-29T16:56:00Z">
              <w:rPr>
                <w:lang w:eastAsia="pt-BR"/>
              </w:rPr>
            </w:rPrChange>
          </w:rPr>
          <w:t xml:space="preserve">- </w:t>
        </w:r>
      </w:ins>
      <w:ins w:id="52" w:author="Marcos Almeida" w:date="2024-10-29T16:54:00Z">
        <w:r w:rsidRPr="00D3526D">
          <w:rPr>
            <w:b/>
            <w:bCs/>
            <w:sz w:val="24"/>
            <w:szCs w:val="24"/>
            <w:lang w:eastAsia="pt-BR"/>
            <w:rPrChange w:id="53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 xml:space="preserve">Qual o objetivo do decreto </w:t>
        </w:r>
        <w:proofErr w:type="gramStart"/>
        <w:r w:rsidRPr="00D3526D">
          <w:rPr>
            <w:b/>
            <w:bCs/>
            <w:sz w:val="24"/>
            <w:szCs w:val="24"/>
            <w:lang w:eastAsia="pt-BR"/>
            <w:rPrChange w:id="54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10240 ?</w:t>
        </w:r>
      </w:ins>
      <w:proofErr w:type="gramEnd"/>
    </w:p>
    <w:p w14:paraId="04774B75" w14:textId="59378424" w:rsidR="00D3526D" w:rsidRPr="00501307" w:rsidRDefault="00D3526D" w:rsidP="00F31902">
      <w:pPr>
        <w:rPr>
          <w:ins w:id="55" w:author="Marcos Almeida" w:date="2024-10-29T16:54:00Z"/>
          <w:sz w:val="24"/>
          <w:szCs w:val="24"/>
          <w:lang w:eastAsia="pt-BR"/>
          <w:rPrChange w:id="56" w:author="Marcos Almeida" w:date="2024-10-29T17:01:00Z">
            <w:rPr>
              <w:ins w:id="57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58" w:author="Marcos Almeida" w:date="2024-10-29T16:55:00Z">
          <w:pPr>
            <w:numPr>
              <w:numId w:val="1"/>
            </w:numPr>
            <w:shd w:val="clear" w:color="auto" w:fill="292929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59" w:author="Marcos Almeida" w:date="2024-10-29T17:00:00Z">
        <w:r>
          <w:rPr>
            <w:b/>
            <w:bCs/>
            <w:sz w:val="24"/>
            <w:szCs w:val="24"/>
            <w:lang w:eastAsia="pt-BR"/>
          </w:rPr>
          <w:t xml:space="preserve">R: </w:t>
        </w:r>
      </w:ins>
      <w:ins w:id="60" w:author="Marcos Almeida" w:date="2024-10-29T17:01:00Z">
        <w:r w:rsidR="00501307">
          <w:rPr>
            <w:sz w:val="24"/>
            <w:szCs w:val="24"/>
            <w:lang w:eastAsia="pt-BR"/>
          </w:rPr>
          <w:t xml:space="preserve">O decreto 10240 visa </w:t>
        </w:r>
        <w:r w:rsidR="004A2E98">
          <w:rPr>
            <w:sz w:val="24"/>
            <w:szCs w:val="24"/>
            <w:lang w:eastAsia="pt-BR"/>
          </w:rPr>
          <w:t>a implementação da logística reversa de equipamentos eletroelet</w:t>
        </w:r>
      </w:ins>
      <w:ins w:id="61" w:author="Marcos Almeida" w:date="2024-10-29T17:02:00Z">
        <w:r w:rsidR="004A2E98">
          <w:rPr>
            <w:sz w:val="24"/>
            <w:szCs w:val="24"/>
            <w:lang w:eastAsia="pt-BR"/>
          </w:rPr>
          <w:t>rônicos de uso domiciliar. Ele obriga empresas dessa área a oferecerem p</w:t>
        </w:r>
      </w:ins>
      <w:ins w:id="62" w:author="Marcos Almeida" w:date="2024-10-29T17:03:00Z">
        <w:r w:rsidR="004A2E98">
          <w:rPr>
            <w:sz w:val="24"/>
            <w:szCs w:val="24"/>
            <w:lang w:eastAsia="pt-BR"/>
          </w:rPr>
          <w:t>ontos de coleta para que esses resíduos possam ser descartados corretamente, coletados e destinados a um ambiente seguro</w:t>
        </w:r>
      </w:ins>
      <w:ins w:id="63" w:author="Marcos Almeida" w:date="2024-10-29T17:04:00Z">
        <w:r w:rsidR="004A2E98">
          <w:rPr>
            <w:sz w:val="24"/>
            <w:szCs w:val="24"/>
            <w:lang w:eastAsia="pt-BR"/>
          </w:rPr>
          <w:t xml:space="preserve">. Esse decreto vale tanto para as fabricantes quanto para as importadoras. Vale ressaltar que esse decreto é </w:t>
        </w:r>
      </w:ins>
      <w:ins w:id="64" w:author="Marcos Almeida" w:date="2024-10-29T17:05:00Z">
        <w:r w:rsidR="004A2E98">
          <w:rPr>
            <w:sz w:val="24"/>
            <w:szCs w:val="24"/>
            <w:lang w:eastAsia="pt-BR"/>
          </w:rPr>
          <w:t>aplicado somente para resíduos eletroeletrônicos domiciliares, não incluindo as indústrias.</w:t>
        </w:r>
      </w:ins>
    </w:p>
    <w:p w14:paraId="399CB4F6" w14:textId="41D541D4" w:rsidR="00F31902" w:rsidRDefault="00F31902" w:rsidP="00F31902">
      <w:pPr>
        <w:rPr>
          <w:ins w:id="65" w:author="Marcos Almeida" w:date="2024-10-29T17:05:00Z"/>
          <w:b/>
          <w:bCs/>
          <w:sz w:val="24"/>
          <w:szCs w:val="24"/>
          <w:lang w:eastAsia="pt-BR"/>
        </w:rPr>
      </w:pPr>
      <w:ins w:id="66" w:author="Marcos Almeida" w:date="2024-10-29T16:55:00Z">
        <w:r w:rsidRPr="00D3526D">
          <w:rPr>
            <w:b/>
            <w:bCs/>
            <w:sz w:val="24"/>
            <w:szCs w:val="24"/>
            <w:lang w:eastAsia="pt-BR"/>
            <w:rPrChange w:id="67" w:author="Marcos Almeida" w:date="2024-10-29T16:56:00Z">
              <w:rPr>
                <w:lang w:eastAsia="pt-BR"/>
              </w:rPr>
            </w:rPrChange>
          </w:rPr>
          <w:t xml:space="preserve">- </w:t>
        </w:r>
      </w:ins>
      <w:ins w:id="68" w:author="Marcos Almeida" w:date="2024-10-29T16:54:00Z">
        <w:r w:rsidRPr="00D3526D">
          <w:rPr>
            <w:b/>
            <w:bCs/>
            <w:sz w:val="24"/>
            <w:szCs w:val="24"/>
            <w:lang w:eastAsia="pt-BR"/>
            <w:rPrChange w:id="69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 xml:space="preserve">De acordo com o decreto, quais as obrigações dos fabricantes / importadores, distribuidores e </w:t>
        </w:r>
        <w:proofErr w:type="gramStart"/>
        <w:r w:rsidRPr="00D3526D">
          <w:rPr>
            <w:b/>
            <w:bCs/>
            <w:sz w:val="24"/>
            <w:szCs w:val="24"/>
            <w:lang w:eastAsia="pt-BR"/>
            <w:rPrChange w:id="70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comerciantes ?</w:t>
        </w:r>
      </w:ins>
      <w:proofErr w:type="gramEnd"/>
    </w:p>
    <w:p w14:paraId="2D4B394F" w14:textId="66ABF144" w:rsidR="004A2E98" w:rsidRPr="004A2E98" w:rsidRDefault="004A2E98" w:rsidP="00F31902">
      <w:pPr>
        <w:rPr>
          <w:ins w:id="71" w:author="Marcos Almeida" w:date="2024-10-29T16:54:00Z"/>
          <w:sz w:val="24"/>
          <w:szCs w:val="24"/>
          <w:lang w:eastAsia="pt-BR"/>
          <w:rPrChange w:id="72" w:author="Marcos Almeida" w:date="2024-10-29T17:05:00Z">
            <w:rPr>
              <w:ins w:id="73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74" w:author="Marcos Almeida" w:date="2024-10-29T16:55:00Z">
          <w:pPr>
            <w:numPr>
              <w:numId w:val="1"/>
            </w:numPr>
            <w:shd w:val="clear" w:color="auto" w:fill="292929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75" w:author="Marcos Almeida" w:date="2024-10-29T17:05:00Z">
        <w:r>
          <w:rPr>
            <w:b/>
            <w:bCs/>
            <w:sz w:val="24"/>
            <w:szCs w:val="24"/>
            <w:lang w:eastAsia="pt-BR"/>
          </w:rPr>
          <w:t xml:space="preserve">R: </w:t>
        </w:r>
        <w:r>
          <w:rPr>
            <w:sz w:val="24"/>
            <w:szCs w:val="24"/>
            <w:lang w:eastAsia="pt-BR"/>
          </w:rPr>
          <w:t>Segundo o decreto é obrigação dos fabricantes</w:t>
        </w:r>
      </w:ins>
      <w:ins w:id="76" w:author="Marcos Almeida" w:date="2024-10-29T17:09:00Z">
        <w:r>
          <w:rPr>
            <w:sz w:val="24"/>
            <w:szCs w:val="24"/>
            <w:lang w:eastAsia="pt-BR"/>
          </w:rPr>
          <w:t xml:space="preserve"> /</w:t>
        </w:r>
      </w:ins>
      <w:ins w:id="77" w:author="Marcos Almeida" w:date="2024-10-29T17:05:00Z">
        <w:r>
          <w:rPr>
            <w:sz w:val="24"/>
            <w:szCs w:val="24"/>
            <w:lang w:eastAsia="pt-BR"/>
          </w:rPr>
          <w:t xml:space="preserve"> importadores, distribuidores e comerciantes d</w:t>
        </w:r>
      </w:ins>
      <w:ins w:id="78" w:author="Marcos Almeida" w:date="2024-10-29T17:06:00Z">
        <w:r>
          <w:rPr>
            <w:sz w:val="24"/>
            <w:szCs w:val="24"/>
            <w:lang w:eastAsia="pt-BR"/>
          </w:rPr>
          <w:t>e equipamentos eletroeletrônicos</w:t>
        </w:r>
      </w:ins>
      <w:ins w:id="79" w:author="Marcos Almeida" w:date="2024-10-29T17:09:00Z">
        <w:r>
          <w:rPr>
            <w:sz w:val="24"/>
            <w:szCs w:val="24"/>
            <w:lang w:eastAsia="pt-BR"/>
          </w:rPr>
          <w:t xml:space="preserve"> são respectivamente</w:t>
        </w:r>
      </w:ins>
      <w:ins w:id="80" w:author="Marcos Almeida" w:date="2024-10-29T17:06:00Z">
        <w:r>
          <w:rPr>
            <w:sz w:val="24"/>
            <w:szCs w:val="24"/>
            <w:lang w:eastAsia="pt-BR"/>
          </w:rPr>
          <w:t xml:space="preserve">: criar planos de comunicação para </w:t>
        </w:r>
      </w:ins>
      <w:ins w:id="81" w:author="Marcos Almeida" w:date="2024-10-29T17:07:00Z">
        <w:r>
          <w:rPr>
            <w:sz w:val="24"/>
            <w:szCs w:val="24"/>
            <w:lang w:eastAsia="pt-BR"/>
          </w:rPr>
          <w:t xml:space="preserve">informar os consumidores sobre esse sistema, destinar os resíduos corretamente e para um ambiente seguro, disponibilizar relatórios para o setor ambiental </w:t>
        </w:r>
      </w:ins>
      <w:ins w:id="82" w:author="Marcos Almeida" w:date="2024-10-29T17:08:00Z">
        <w:r>
          <w:rPr>
            <w:sz w:val="24"/>
            <w:szCs w:val="24"/>
            <w:lang w:eastAsia="pt-BR"/>
          </w:rPr>
          <w:t>validar o cumprimento das obrigações do decreto</w:t>
        </w:r>
      </w:ins>
      <w:ins w:id="83" w:author="Marcos Almeida" w:date="2024-10-29T17:09:00Z">
        <w:r>
          <w:rPr>
            <w:sz w:val="24"/>
            <w:szCs w:val="24"/>
            <w:lang w:eastAsia="pt-BR"/>
          </w:rPr>
          <w:t>. Incentivar os varejistas a aderirem o sistema de logística reversa,</w:t>
        </w:r>
      </w:ins>
      <w:ins w:id="84" w:author="Marcos Almeida" w:date="2024-10-29T17:10:00Z">
        <w:r>
          <w:rPr>
            <w:sz w:val="24"/>
            <w:szCs w:val="24"/>
            <w:lang w:eastAsia="pt-BR"/>
          </w:rPr>
          <w:t xml:space="preserve"> providenciar espaços físicos para serem utilizados pelo sistema, disponibilizar relatórios para os </w:t>
        </w:r>
      </w:ins>
      <w:ins w:id="85" w:author="Marcos Almeida" w:date="2024-10-29T17:11:00Z">
        <w:r>
          <w:rPr>
            <w:sz w:val="24"/>
            <w:szCs w:val="24"/>
            <w:lang w:eastAsia="pt-BR"/>
          </w:rPr>
          <w:t xml:space="preserve">órgãos ambientais para validação do cumprimento de suas responsabilidades. Disponibilizar pontos de coleta </w:t>
        </w:r>
        <w:r w:rsidR="00B2334E">
          <w:rPr>
            <w:sz w:val="24"/>
            <w:szCs w:val="24"/>
            <w:lang w:eastAsia="pt-BR"/>
          </w:rPr>
          <w:t xml:space="preserve">para </w:t>
        </w:r>
      </w:ins>
      <w:ins w:id="86" w:author="Marcos Almeida" w:date="2024-10-29T17:12:00Z">
        <w:r w:rsidR="00B2334E">
          <w:rPr>
            <w:sz w:val="24"/>
            <w:szCs w:val="24"/>
            <w:lang w:eastAsia="pt-BR"/>
          </w:rPr>
          <w:t xml:space="preserve">o consumidor descartar </w:t>
        </w:r>
      </w:ins>
      <w:ins w:id="87" w:author="Marcos Almeida" w:date="2024-10-29T17:11:00Z">
        <w:r w:rsidR="00B2334E">
          <w:rPr>
            <w:sz w:val="24"/>
            <w:szCs w:val="24"/>
            <w:lang w:eastAsia="pt-BR"/>
          </w:rPr>
          <w:t xml:space="preserve">esses </w:t>
        </w:r>
      </w:ins>
      <w:ins w:id="88" w:author="Marcos Almeida" w:date="2024-10-29T17:12:00Z">
        <w:r w:rsidR="00B2334E">
          <w:rPr>
            <w:sz w:val="24"/>
            <w:szCs w:val="24"/>
            <w:lang w:eastAsia="pt-BR"/>
          </w:rPr>
          <w:t>resíduos eletroeletrônicos, receber e armazenar os resíduos entregues pelo consumidor até a devolução para a fábrica</w:t>
        </w:r>
      </w:ins>
      <w:ins w:id="89" w:author="Marcos Almeida" w:date="2024-10-29T17:13:00Z">
        <w:r w:rsidR="00B2334E">
          <w:rPr>
            <w:sz w:val="24"/>
            <w:szCs w:val="24"/>
            <w:lang w:eastAsia="pt-BR"/>
          </w:rPr>
          <w:t xml:space="preserve"> ou importadora</w:t>
        </w:r>
      </w:ins>
      <w:ins w:id="90" w:author="Marcos Almeida" w:date="2024-10-29T17:12:00Z">
        <w:r w:rsidR="00B2334E">
          <w:rPr>
            <w:sz w:val="24"/>
            <w:szCs w:val="24"/>
            <w:lang w:eastAsia="pt-BR"/>
          </w:rPr>
          <w:t>,</w:t>
        </w:r>
      </w:ins>
      <w:ins w:id="91" w:author="Marcos Almeida" w:date="2024-10-29T17:13:00Z">
        <w:r w:rsidR="00B2334E">
          <w:rPr>
            <w:sz w:val="24"/>
            <w:szCs w:val="24"/>
            <w:lang w:eastAsia="pt-BR"/>
          </w:rPr>
          <w:t xml:space="preserve"> quando solicitado disponibilizar informações aos órgãos ambientais.</w:t>
        </w:r>
      </w:ins>
    </w:p>
    <w:p w14:paraId="4BD71C2E" w14:textId="3F9B0B1C" w:rsidR="00F31902" w:rsidRDefault="00F31902" w:rsidP="00F31902">
      <w:pPr>
        <w:rPr>
          <w:ins w:id="92" w:author="Marcos Almeida" w:date="2024-10-29T17:13:00Z"/>
          <w:b/>
          <w:bCs/>
          <w:sz w:val="24"/>
          <w:szCs w:val="24"/>
          <w:lang w:eastAsia="pt-BR"/>
        </w:rPr>
      </w:pPr>
      <w:ins w:id="93" w:author="Marcos Almeida" w:date="2024-10-29T16:55:00Z">
        <w:r w:rsidRPr="00D3526D">
          <w:rPr>
            <w:b/>
            <w:bCs/>
            <w:sz w:val="24"/>
            <w:szCs w:val="24"/>
            <w:lang w:eastAsia="pt-BR"/>
            <w:rPrChange w:id="94" w:author="Marcos Almeida" w:date="2024-10-29T16:56:00Z">
              <w:rPr>
                <w:lang w:eastAsia="pt-BR"/>
              </w:rPr>
            </w:rPrChange>
          </w:rPr>
          <w:t xml:space="preserve">- </w:t>
        </w:r>
      </w:ins>
      <w:ins w:id="95" w:author="Marcos Almeida" w:date="2024-10-29T16:54:00Z">
        <w:r w:rsidRPr="00D3526D">
          <w:rPr>
            <w:b/>
            <w:bCs/>
            <w:sz w:val="24"/>
            <w:szCs w:val="24"/>
            <w:lang w:eastAsia="pt-BR"/>
            <w:rPrChange w:id="96" w:author="Marcos Almeida" w:date="2024-10-29T16:5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Quais os produtos eletroeletrônicos que são objetos da logística reversa?</w:t>
        </w:r>
      </w:ins>
    </w:p>
    <w:p w14:paraId="3A060E4F" w14:textId="5FF266B8" w:rsidR="00B2334E" w:rsidRPr="00B2334E" w:rsidRDefault="00B2334E" w:rsidP="00F31902">
      <w:pPr>
        <w:rPr>
          <w:ins w:id="97" w:author="Marcos Almeida" w:date="2024-10-29T16:54:00Z"/>
          <w:sz w:val="24"/>
          <w:szCs w:val="24"/>
          <w:lang w:eastAsia="pt-BR"/>
          <w:rPrChange w:id="98" w:author="Marcos Almeida" w:date="2024-10-29T17:13:00Z">
            <w:rPr>
              <w:ins w:id="99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100" w:author="Marcos Almeida" w:date="2024-10-29T16:55:00Z">
          <w:pPr>
            <w:numPr>
              <w:numId w:val="1"/>
            </w:numPr>
            <w:shd w:val="clear" w:color="auto" w:fill="292929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01" w:author="Marcos Almeida" w:date="2024-10-29T17:13:00Z">
        <w:r>
          <w:rPr>
            <w:b/>
            <w:bCs/>
            <w:sz w:val="24"/>
            <w:szCs w:val="24"/>
            <w:lang w:eastAsia="pt-BR"/>
          </w:rPr>
          <w:t xml:space="preserve">R: </w:t>
        </w:r>
      </w:ins>
      <w:ins w:id="102" w:author="Marcos Almeida" w:date="2024-10-29T17:17:00Z">
        <w:r>
          <w:rPr>
            <w:sz w:val="24"/>
            <w:szCs w:val="24"/>
            <w:lang w:eastAsia="pt-BR"/>
          </w:rPr>
          <w:t>Os produtos que podem ser coletados na logística reversa são todos aqueles que podem ser</w:t>
        </w:r>
      </w:ins>
      <w:ins w:id="103" w:author="Marcos Almeida" w:date="2024-10-29T17:18:00Z">
        <w:r>
          <w:rPr>
            <w:sz w:val="24"/>
            <w:szCs w:val="24"/>
            <w:lang w:eastAsia="pt-BR"/>
          </w:rPr>
          <w:t xml:space="preserve"> reaproveitados ou descartados de forma correta</w:t>
        </w:r>
      </w:ins>
      <w:ins w:id="104" w:author="Marcos Almeida" w:date="2024-10-29T17:17:00Z">
        <w:r>
          <w:rPr>
            <w:sz w:val="24"/>
            <w:szCs w:val="24"/>
            <w:lang w:eastAsia="pt-BR"/>
          </w:rPr>
          <w:t xml:space="preserve"> após o consumo </w:t>
        </w:r>
      </w:ins>
      <w:ins w:id="105" w:author="Marcos Almeida" w:date="2024-10-29T17:18:00Z">
        <w:r>
          <w:rPr>
            <w:sz w:val="24"/>
            <w:szCs w:val="24"/>
            <w:lang w:eastAsia="pt-BR"/>
          </w:rPr>
          <w:t>ou comercialização. Alguns exemplos d</w:t>
        </w:r>
      </w:ins>
      <w:ins w:id="106" w:author="Marcos Almeida" w:date="2024-10-29T17:13:00Z">
        <w:r>
          <w:rPr>
            <w:sz w:val="24"/>
            <w:szCs w:val="24"/>
            <w:lang w:eastAsia="pt-BR"/>
          </w:rPr>
          <w:t>os produtos eletroeletrônicos</w:t>
        </w:r>
      </w:ins>
      <w:ins w:id="107" w:author="Marcos Almeida" w:date="2024-10-29T17:14:00Z">
        <w:r>
          <w:rPr>
            <w:sz w:val="24"/>
            <w:szCs w:val="24"/>
            <w:lang w:eastAsia="pt-BR"/>
          </w:rPr>
          <w:t xml:space="preserve"> que fazem parte dos resíduos coletados pela logística reversa são:</w:t>
        </w:r>
      </w:ins>
      <w:ins w:id="108" w:author="Marcos Almeida" w:date="2024-10-29T17:18:00Z">
        <w:r>
          <w:rPr>
            <w:sz w:val="24"/>
            <w:szCs w:val="24"/>
            <w:lang w:eastAsia="pt-BR"/>
          </w:rPr>
          <w:t xml:space="preserve"> T</w:t>
        </w:r>
      </w:ins>
      <w:ins w:id="109" w:author="Marcos Almeida" w:date="2024-10-29T17:19:00Z">
        <w:r>
          <w:rPr>
            <w:sz w:val="24"/>
            <w:szCs w:val="24"/>
            <w:lang w:eastAsia="pt-BR"/>
          </w:rPr>
          <w:t>elevisão, celular, roteador, DVD, computador, cafeteira, entre outros.</w:t>
        </w:r>
      </w:ins>
    </w:p>
    <w:p w14:paraId="1660F03F" w14:textId="3BC23F71" w:rsidR="00F31902" w:rsidRPr="00B2334E" w:rsidRDefault="00F31902" w:rsidP="00B2334E">
      <w:pPr>
        <w:pStyle w:val="PargrafodaLista"/>
        <w:numPr>
          <w:ilvl w:val="0"/>
          <w:numId w:val="2"/>
        </w:numPr>
        <w:rPr>
          <w:ins w:id="110" w:author="Marcos Almeida" w:date="2024-10-29T17:19:00Z"/>
          <w:b/>
          <w:bCs/>
          <w:sz w:val="24"/>
          <w:szCs w:val="24"/>
          <w:lang w:eastAsia="pt-BR"/>
          <w:rPrChange w:id="111" w:author="Marcos Almeida" w:date="2024-10-29T17:19:00Z">
            <w:rPr>
              <w:ins w:id="112" w:author="Marcos Almeida" w:date="2024-10-29T17:19:00Z"/>
              <w:lang w:eastAsia="pt-BR"/>
            </w:rPr>
          </w:rPrChange>
        </w:rPr>
        <w:pPrChange w:id="113" w:author="Marcos Almeida" w:date="2024-10-29T17:19:00Z">
          <w:pPr/>
        </w:pPrChange>
      </w:pPr>
      <w:ins w:id="114" w:author="Marcos Almeida" w:date="2024-10-29T16:54:00Z">
        <w:r w:rsidRPr="00B2334E">
          <w:rPr>
            <w:b/>
            <w:bCs/>
            <w:sz w:val="24"/>
            <w:szCs w:val="24"/>
            <w:lang w:eastAsia="pt-BR"/>
            <w:rPrChange w:id="115" w:author="Marcos Almeida" w:date="2024-10-29T17:19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Pesquisar iniciativas regionais de coleta e reciclagem de lixo eletrônico.</w:t>
        </w:r>
      </w:ins>
    </w:p>
    <w:p w14:paraId="5FF1010D" w14:textId="13165599" w:rsidR="00B2334E" w:rsidRPr="00B2334E" w:rsidRDefault="00B2334E" w:rsidP="00B2334E">
      <w:pPr>
        <w:ind w:left="360"/>
        <w:rPr>
          <w:ins w:id="116" w:author="Marcos Almeida" w:date="2024-10-29T16:54:00Z"/>
          <w:sz w:val="24"/>
          <w:szCs w:val="24"/>
          <w:lang w:eastAsia="pt-BR"/>
          <w:rPrChange w:id="117" w:author="Marcos Almeida" w:date="2024-10-29T17:20:00Z">
            <w:rPr>
              <w:ins w:id="118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119" w:author="Marcos Almeida" w:date="2024-10-29T17:20:00Z">
          <w:pPr>
            <w:shd w:val="clear" w:color="auto" w:fill="292929"/>
            <w:spacing w:after="0" w:line="240" w:lineRule="auto"/>
          </w:pPr>
        </w:pPrChange>
      </w:pPr>
      <w:ins w:id="120" w:author="Marcos Almeida" w:date="2024-10-29T17:20:00Z">
        <w:r>
          <w:rPr>
            <w:b/>
            <w:bCs/>
            <w:sz w:val="24"/>
            <w:szCs w:val="24"/>
            <w:lang w:eastAsia="pt-BR"/>
          </w:rPr>
          <w:lastRenderedPageBreak/>
          <w:t xml:space="preserve">R: </w:t>
        </w:r>
        <w:r>
          <w:rPr>
            <w:sz w:val="24"/>
            <w:szCs w:val="24"/>
            <w:lang w:eastAsia="pt-BR"/>
          </w:rPr>
          <w:t>Em Guaratinguetá existem dois principais programas que incen</w:t>
        </w:r>
      </w:ins>
      <w:ins w:id="121" w:author="Marcos Almeida" w:date="2024-10-29T17:21:00Z">
        <w:r>
          <w:rPr>
            <w:sz w:val="24"/>
            <w:szCs w:val="24"/>
            <w:lang w:eastAsia="pt-BR"/>
          </w:rPr>
          <w:t xml:space="preserve">tivam a coleta / reciclagem de lixo eletrônico, a própria SAEG, empresa que </w:t>
        </w:r>
      </w:ins>
      <w:ins w:id="122" w:author="Marcos Almeida" w:date="2024-10-29T17:22:00Z">
        <w:r w:rsidR="00103022">
          <w:rPr>
            <w:sz w:val="24"/>
            <w:szCs w:val="24"/>
            <w:lang w:eastAsia="pt-BR"/>
          </w:rPr>
          <w:t xml:space="preserve">oferece coleta de resíduos na cidade promove a “Semana </w:t>
        </w:r>
      </w:ins>
      <w:ins w:id="123" w:author="Marcos Almeida" w:date="2024-10-29T17:23:00Z">
        <w:r w:rsidR="00103022">
          <w:rPr>
            <w:sz w:val="24"/>
            <w:szCs w:val="24"/>
            <w:lang w:eastAsia="pt-BR"/>
          </w:rPr>
          <w:t xml:space="preserve">Lixo Zero”, esse evento é feito na Praça Conselheiro Rodrigues Alves por </w:t>
        </w:r>
      </w:ins>
      <w:ins w:id="124" w:author="Marcos Almeida" w:date="2024-10-29T17:24:00Z">
        <w:r w:rsidR="00103022">
          <w:rPr>
            <w:sz w:val="24"/>
            <w:szCs w:val="24"/>
            <w:lang w:eastAsia="pt-BR"/>
          </w:rPr>
          <w:t xml:space="preserve">profissionais que orientam e incentivam o descarte de eletrodomésticos, eletroeletrônicos em geral em locais adequados. Além da Semana Lixo Zero temos também o “Mutirão </w:t>
        </w:r>
      </w:ins>
      <w:ins w:id="125" w:author="Marcos Almeida" w:date="2024-10-29T17:25:00Z">
        <w:r w:rsidR="00103022">
          <w:rPr>
            <w:sz w:val="24"/>
            <w:szCs w:val="24"/>
            <w:lang w:eastAsia="pt-BR"/>
          </w:rPr>
          <w:t>do Lixo Eletrônico da UNESP”, esse mutirão é promovido pela UNESP, onde a instituição e seus alunos recolhem objetos el</w:t>
        </w:r>
      </w:ins>
      <w:ins w:id="126" w:author="Marcos Almeida" w:date="2024-10-29T17:26:00Z">
        <w:r w:rsidR="00103022">
          <w:rPr>
            <w:sz w:val="24"/>
            <w:szCs w:val="24"/>
            <w:lang w:eastAsia="pt-BR"/>
          </w:rPr>
          <w:t>étricos, eletrônicos, pilhas, baterias, eletrodomésticos e eletroeletrônicos em geral para darem a eles destinos seguros e corretos.</w:t>
        </w:r>
      </w:ins>
    </w:p>
    <w:p w14:paraId="2663DD49" w14:textId="150BC389" w:rsidR="00103022" w:rsidRDefault="00F31902" w:rsidP="00103022">
      <w:pPr>
        <w:pStyle w:val="PargrafodaLista"/>
        <w:numPr>
          <w:ilvl w:val="0"/>
          <w:numId w:val="2"/>
        </w:numPr>
        <w:rPr>
          <w:ins w:id="127" w:author="Marcos Almeida" w:date="2024-10-29T17:27:00Z"/>
          <w:b/>
          <w:bCs/>
          <w:sz w:val="24"/>
          <w:szCs w:val="24"/>
          <w:lang w:eastAsia="pt-BR"/>
        </w:rPr>
      </w:pPr>
      <w:ins w:id="128" w:author="Marcos Almeida" w:date="2024-10-29T16:54:00Z">
        <w:r w:rsidRPr="00103022">
          <w:rPr>
            <w:b/>
            <w:bCs/>
            <w:sz w:val="24"/>
            <w:szCs w:val="24"/>
            <w:lang w:eastAsia="pt-BR"/>
            <w:rPrChange w:id="129" w:author="Marcos Almeida" w:date="2024-10-29T17:26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Pesquisar a diferença entre LIXÃO, ATERRO CONTROLADO e ATERRO SANITÁRIO.</w:t>
        </w:r>
      </w:ins>
    </w:p>
    <w:p w14:paraId="7F590EA5" w14:textId="6FB2CE35" w:rsidR="00103022" w:rsidRPr="00103022" w:rsidRDefault="00103022" w:rsidP="00103022">
      <w:pPr>
        <w:ind w:left="360"/>
        <w:rPr>
          <w:ins w:id="130" w:author="Marcos Almeida" w:date="2024-10-29T16:54:00Z"/>
          <w:sz w:val="24"/>
          <w:szCs w:val="24"/>
          <w:lang w:eastAsia="pt-BR"/>
          <w:rPrChange w:id="131" w:author="Marcos Almeida" w:date="2024-10-29T17:28:00Z">
            <w:rPr>
              <w:ins w:id="132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133" w:author="Marcos Almeida" w:date="2024-10-29T17:27:00Z">
          <w:pPr>
            <w:shd w:val="clear" w:color="auto" w:fill="292929"/>
            <w:spacing w:after="0" w:line="240" w:lineRule="auto"/>
          </w:pPr>
        </w:pPrChange>
      </w:pPr>
      <w:ins w:id="134" w:author="Marcos Almeida" w:date="2024-10-29T17:27:00Z">
        <w:r>
          <w:rPr>
            <w:b/>
            <w:bCs/>
            <w:sz w:val="24"/>
            <w:szCs w:val="24"/>
            <w:lang w:eastAsia="pt-BR"/>
          </w:rPr>
          <w:t xml:space="preserve">R: </w:t>
        </w:r>
      </w:ins>
      <w:ins w:id="135" w:author="Marcos Almeida" w:date="2024-10-29T17:28:00Z">
        <w:r>
          <w:rPr>
            <w:sz w:val="24"/>
            <w:szCs w:val="24"/>
            <w:lang w:eastAsia="pt-BR"/>
          </w:rPr>
          <w:t xml:space="preserve">Para explicar a diferença entre esses três, podemos começar com a principal, o Lixão é o local onde os resíduos são descartados de qualquer maneira e a céu aberto, o aterro controlado </w:t>
        </w:r>
      </w:ins>
      <w:ins w:id="136" w:author="Marcos Almeida" w:date="2024-10-29T17:29:00Z">
        <w:r>
          <w:rPr>
            <w:sz w:val="24"/>
            <w:szCs w:val="24"/>
            <w:lang w:eastAsia="pt-BR"/>
          </w:rPr>
          <w:t xml:space="preserve">é feito </w:t>
        </w:r>
      </w:ins>
      <w:ins w:id="137" w:author="Marcos Almeida" w:date="2024-10-29T17:30:00Z">
        <w:r>
          <w:rPr>
            <w:sz w:val="24"/>
            <w:szCs w:val="24"/>
            <w:lang w:eastAsia="pt-BR"/>
          </w:rPr>
          <w:t>em áreas remediadas/controladas,</w:t>
        </w:r>
      </w:ins>
      <w:ins w:id="138" w:author="Marcos Almeida" w:date="2024-10-29T17:29:00Z">
        <w:r>
          <w:rPr>
            <w:sz w:val="24"/>
            <w:szCs w:val="24"/>
            <w:lang w:eastAsia="pt-BR"/>
          </w:rPr>
          <w:t xml:space="preserve"> p</w:t>
        </w:r>
      </w:ins>
      <w:ins w:id="139" w:author="Marcos Almeida" w:date="2024-10-29T17:30:00Z">
        <w:r>
          <w:rPr>
            <w:sz w:val="24"/>
            <w:szCs w:val="24"/>
            <w:lang w:eastAsia="pt-BR"/>
          </w:rPr>
          <w:t xml:space="preserve">orém não oferecem solo impermeabilizado nem escoamento e coleta do chorume produzido, ele está entre o lixão e o aterro sanitário. O aterro sanitário é o ideal, ele </w:t>
        </w:r>
      </w:ins>
      <w:ins w:id="140" w:author="Marcos Almeida" w:date="2024-10-29T17:31:00Z">
        <w:r>
          <w:rPr>
            <w:sz w:val="24"/>
            <w:szCs w:val="24"/>
            <w:lang w:eastAsia="pt-BR"/>
          </w:rPr>
          <w:t>é um local preparado para receber o descarte de resíduos, possui o solo impermeabilizado e um sistema de drenagem e coleta do chorume produzido pe</w:t>
        </w:r>
      </w:ins>
      <w:ins w:id="141" w:author="Marcos Almeida" w:date="2024-10-29T17:32:00Z">
        <w:r>
          <w:rPr>
            <w:sz w:val="24"/>
            <w:szCs w:val="24"/>
            <w:lang w:eastAsia="pt-BR"/>
          </w:rPr>
          <w:t>los resíduos.</w:t>
        </w:r>
      </w:ins>
    </w:p>
    <w:p w14:paraId="72313E45" w14:textId="4562E81F" w:rsidR="00F31902" w:rsidRDefault="00F31902" w:rsidP="00103022">
      <w:pPr>
        <w:pStyle w:val="PargrafodaLista"/>
        <w:numPr>
          <w:ilvl w:val="0"/>
          <w:numId w:val="2"/>
        </w:numPr>
        <w:rPr>
          <w:ins w:id="142" w:author="Marcos Almeida" w:date="2024-10-29T17:32:00Z"/>
          <w:b/>
          <w:bCs/>
          <w:sz w:val="24"/>
          <w:szCs w:val="24"/>
          <w:lang w:eastAsia="pt-BR"/>
        </w:rPr>
      </w:pPr>
      <w:ins w:id="143" w:author="Marcos Almeida" w:date="2024-10-29T16:54:00Z">
        <w:r w:rsidRPr="00103022">
          <w:rPr>
            <w:b/>
            <w:bCs/>
            <w:sz w:val="24"/>
            <w:szCs w:val="24"/>
            <w:lang w:eastAsia="pt-BR"/>
            <w:rPrChange w:id="144" w:author="Marcos Almeida" w:date="2024-10-29T17:32:00Z"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pt-BR"/>
              </w:rPr>
            </w:rPrChange>
          </w:rPr>
          <w:t>Pesquisar 10 dicas de economia de energia no uso da T.I.</w:t>
        </w:r>
      </w:ins>
    </w:p>
    <w:p w14:paraId="7E6FBA96" w14:textId="6DEE3DD0" w:rsidR="005D4DF6" w:rsidRPr="00103022" w:rsidRDefault="005D4DF6" w:rsidP="005D4DF6">
      <w:pPr>
        <w:pStyle w:val="PargrafodaLista"/>
        <w:rPr>
          <w:ins w:id="145" w:author="Marcos Almeida" w:date="2024-10-29T17:32:00Z"/>
          <w:b/>
          <w:bCs/>
          <w:sz w:val="24"/>
          <w:szCs w:val="24"/>
          <w:lang w:eastAsia="pt-BR"/>
          <w:rPrChange w:id="146" w:author="Marcos Almeida" w:date="2024-10-29T17:32:00Z">
            <w:rPr>
              <w:ins w:id="147" w:author="Marcos Almeida" w:date="2024-10-29T17:32:00Z"/>
              <w:lang w:eastAsia="pt-BR"/>
            </w:rPr>
          </w:rPrChange>
        </w:rPr>
        <w:pPrChange w:id="148" w:author="Marcos Almeida" w:date="2024-10-29T17:32:00Z">
          <w:pPr/>
        </w:pPrChange>
      </w:pPr>
      <w:ins w:id="149" w:author="Marcos Almeida" w:date="2024-10-29T17:32:00Z">
        <w:r>
          <w:rPr>
            <w:b/>
            <w:bCs/>
            <w:sz w:val="24"/>
            <w:szCs w:val="24"/>
            <w:lang w:eastAsia="pt-BR"/>
          </w:rPr>
          <w:t>R:</w:t>
        </w:r>
      </w:ins>
    </w:p>
    <w:p w14:paraId="72D1BE14" w14:textId="781044C5" w:rsidR="00103022" w:rsidRPr="005D4DF6" w:rsidRDefault="005D4DF6" w:rsidP="005D4DF6">
      <w:pPr>
        <w:pStyle w:val="PargrafodaLista"/>
        <w:numPr>
          <w:ilvl w:val="1"/>
          <w:numId w:val="2"/>
        </w:numPr>
        <w:rPr>
          <w:ins w:id="150" w:author="Marcos Almeida" w:date="2024-10-29T17:33:00Z"/>
          <w:b/>
          <w:bCs/>
          <w:sz w:val="24"/>
          <w:szCs w:val="24"/>
          <w:lang w:eastAsia="pt-BR"/>
          <w:rPrChange w:id="151" w:author="Marcos Almeida" w:date="2024-10-29T17:33:00Z">
            <w:rPr>
              <w:ins w:id="152" w:author="Marcos Almeida" w:date="2024-10-29T17:33:00Z"/>
              <w:sz w:val="24"/>
              <w:szCs w:val="24"/>
              <w:lang w:eastAsia="pt-BR"/>
            </w:rPr>
          </w:rPrChange>
        </w:rPr>
      </w:pPr>
      <w:ins w:id="153" w:author="Marcos Almeida" w:date="2024-10-29T17:33:00Z">
        <w:r>
          <w:rPr>
            <w:sz w:val="24"/>
            <w:szCs w:val="24"/>
            <w:lang w:eastAsia="pt-BR"/>
          </w:rPr>
          <w:t>Tirar os equipamentos da tomada enquanto estiverem fora de uso;</w:t>
        </w:r>
      </w:ins>
    </w:p>
    <w:p w14:paraId="232B26BD" w14:textId="022314D2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54" w:author="Marcos Almeida" w:date="2024-10-29T17:33:00Z"/>
          <w:b/>
          <w:bCs/>
          <w:sz w:val="24"/>
          <w:szCs w:val="24"/>
          <w:lang w:eastAsia="pt-BR"/>
          <w:rPrChange w:id="155" w:author="Marcos Almeida" w:date="2024-10-29T17:33:00Z">
            <w:rPr>
              <w:ins w:id="156" w:author="Marcos Almeida" w:date="2024-10-29T17:33:00Z"/>
              <w:sz w:val="24"/>
              <w:szCs w:val="24"/>
              <w:lang w:eastAsia="pt-BR"/>
            </w:rPr>
          </w:rPrChange>
        </w:rPr>
      </w:pPr>
      <w:ins w:id="157" w:author="Marcos Almeida" w:date="2024-10-29T17:33:00Z">
        <w:r>
          <w:rPr>
            <w:sz w:val="24"/>
            <w:szCs w:val="24"/>
            <w:lang w:eastAsia="pt-BR"/>
          </w:rPr>
          <w:t>Utilizar da luz do dia sempre que possível, evitando o uso de lâmpadas;</w:t>
        </w:r>
      </w:ins>
    </w:p>
    <w:p w14:paraId="16E25CF6" w14:textId="0F31AB8A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58" w:author="Marcos Almeida" w:date="2024-10-29T17:34:00Z"/>
          <w:b/>
          <w:bCs/>
          <w:sz w:val="24"/>
          <w:szCs w:val="24"/>
          <w:lang w:eastAsia="pt-BR"/>
          <w:rPrChange w:id="159" w:author="Marcos Almeida" w:date="2024-10-29T17:34:00Z">
            <w:rPr>
              <w:ins w:id="160" w:author="Marcos Almeida" w:date="2024-10-29T17:34:00Z"/>
              <w:sz w:val="24"/>
              <w:szCs w:val="24"/>
              <w:lang w:eastAsia="pt-BR"/>
            </w:rPr>
          </w:rPrChange>
        </w:rPr>
      </w:pPr>
      <w:ins w:id="161" w:author="Marcos Almeida" w:date="2024-10-29T17:33:00Z">
        <w:r>
          <w:rPr>
            <w:sz w:val="24"/>
            <w:szCs w:val="24"/>
            <w:lang w:eastAsia="pt-BR"/>
          </w:rPr>
          <w:t xml:space="preserve">Na compra de aparelhos eletrônicos </w:t>
        </w:r>
      </w:ins>
      <w:ins w:id="162" w:author="Marcos Almeida" w:date="2024-10-29T17:34:00Z">
        <w:r>
          <w:rPr>
            <w:sz w:val="24"/>
            <w:szCs w:val="24"/>
            <w:lang w:eastAsia="pt-BR"/>
          </w:rPr>
          <w:t>escolher aqueles com selos de eficiência;</w:t>
        </w:r>
      </w:ins>
    </w:p>
    <w:p w14:paraId="7F8E9283" w14:textId="43801886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63" w:author="Marcos Almeida" w:date="2024-10-29T17:34:00Z"/>
          <w:b/>
          <w:bCs/>
          <w:sz w:val="24"/>
          <w:szCs w:val="24"/>
          <w:lang w:eastAsia="pt-BR"/>
          <w:rPrChange w:id="164" w:author="Marcos Almeida" w:date="2024-10-29T17:34:00Z">
            <w:rPr>
              <w:ins w:id="165" w:author="Marcos Almeida" w:date="2024-10-29T17:34:00Z"/>
              <w:sz w:val="24"/>
              <w:szCs w:val="24"/>
              <w:lang w:eastAsia="pt-BR"/>
            </w:rPr>
          </w:rPrChange>
        </w:rPr>
      </w:pPr>
      <w:ins w:id="166" w:author="Marcos Almeida" w:date="2024-10-29T17:34:00Z">
        <w:r>
          <w:rPr>
            <w:sz w:val="24"/>
            <w:szCs w:val="24"/>
            <w:lang w:eastAsia="pt-BR"/>
          </w:rPr>
          <w:t>Reduzir tempo de utilização de alguns aparelhos desnecessários;</w:t>
        </w:r>
      </w:ins>
    </w:p>
    <w:p w14:paraId="2439B73B" w14:textId="455B471C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67" w:author="Marcos Almeida" w:date="2024-10-29T17:34:00Z"/>
          <w:b/>
          <w:bCs/>
          <w:sz w:val="24"/>
          <w:szCs w:val="24"/>
          <w:lang w:eastAsia="pt-BR"/>
          <w:rPrChange w:id="168" w:author="Marcos Almeida" w:date="2024-10-29T17:34:00Z">
            <w:rPr>
              <w:ins w:id="169" w:author="Marcos Almeida" w:date="2024-10-29T17:34:00Z"/>
              <w:sz w:val="24"/>
              <w:szCs w:val="24"/>
              <w:lang w:eastAsia="pt-BR"/>
            </w:rPr>
          </w:rPrChange>
        </w:rPr>
      </w:pPr>
      <w:ins w:id="170" w:author="Marcos Almeida" w:date="2024-10-29T17:34:00Z">
        <w:r>
          <w:rPr>
            <w:sz w:val="24"/>
            <w:szCs w:val="24"/>
            <w:lang w:eastAsia="pt-BR"/>
          </w:rPr>
          <w:t xml:space="preserve">Utilizar </w:t>
        </w:r>
      </w:ins>
      <w:ins w:id="171" w:author="Marcos Almeida" w:date="2024-10-29T17:35:00Z">
        <w:r>
          <w:rPr>
            <w:sz w:val="24"/>
            <w:szCs w:val="24"/>
            <w:lang w:eastAsia="pt-BR"/>
          </w:rPr>
          <w:t>monitores</w:t>
        </w:r>
      </w:ins>
      <w:ins w:id="172" w:author="Marcos Almeida" w:date="2024-10-29T17:34:00Z">
        <w:r>
          <w:rPr>
            <w:sz w:val="24"/>
            <w:szCs w:val="24"/>
            <w:lang w:eastAsia="pt-BR"/>
          </w:rPr>
          <w:t xml:space="preserve"> de LED;</w:t>
        </w:r>
      </w:ins>
    </w:p>
    <w:p w14:paraId="7859803B" w14:textId="2D1BF27C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73" w:author="Marcos Almeida" w:date="2024-10-29T17:35:00Z"/>
          <w:b/>
          <w:bCs/>
          <w:sz w:val="24"/>
          <w:szCs w:val="24"/>
          <w:lang w:eastAsia="pt-BR"/>
          <w:rPrChange w:id="174" w:author="Marcos Almeida" w:date="2024-10-29T17:35:00Z">
            <w:rPr>
              <w:ins w:id="175" w:author="Marcos Almeida" w:date="2024-10-29T17:35:00Z"/>
              <w:sz w:val="24"/>
              <w:szCs w:val="24"/>
              <w:lang w:eastAsia="pt-BR"/>
            </w:rPr>
          </w:rPrChange>
        </w:rPr>
      </w:pPr>
      <w:ins w:id="176" w:author="Marcos Almeida" w:date="2024-10-29T17:35:00Z">
        <w:r>
          <w:rPr>
            <w:sz w:val="24"/>
            <w:szCs w:val="24"/>
            <w:lang w:eastAsia="pt-BR"/>
          </w:rPr>
          <w:t>Utilizar notebook em modo de economia de energia, evitando o carregamento frequente;</w:t>
        </w:r>
      </w:ins>
    </w:p>
    <w:p w14:paraId="243245B5" w14:textId="3EA3DCBD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77" w:author="Marcos Almeida" w:date="2024-10-29T17:37:00Z"/>
          <w:b/>
          <w:bCs/>
          <w:sz w:val="24"/>
          <w:szCs w:val="24"/>
          <w:lang w:eastAsia="pt-BR"/>
          <w:rPrChange w:id="178" w:author="Marcos Almeida" w:date="2024-10-29T17:37:00Z">
            <w:rPr>
              <w:ins w:id="179" w:author="Marcos Almeida" w:date="2024-10-29T17:37:00Z"/>
              <w:sz w:val="24"/>
              <w:szCs w:val="24"/>
              <w:lang w:eastAsia="pt-BR"/>
            </w:rPr>
          </w:rPrChange>
        </w:rPr>
      </w:pPr>
      <w:ins w:id="180" w:author="Marcos Almeida" w:date="2024-10-29T17:37:00Z">
        <w:r>
          <w:rPr>
            <w:sz w:val="24"/>
            <w:szCs w:val="24"/>
            <w:lang w:eastAsia="pt-BR"/>
          </w:rPr>
          <w:t>Para programadores, desenvolver sistemas que consumam menos processamento;</w:t>
        </w:r>
      </w:ins>
    </w:p>
    <w:p w14:paraId="2F581E45" w14:textId="29AACEDE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81" w:author="Marcos Almeida" w:date="2024-10-29T17:38:00Z"/>
          <w:b/>
          <w:bCs/>
          <w:sz w:val="24"/>
          <w:szCs w:val="24"/>
          <w:lang w:eastAsia="pt-BR"/>
          <w:rPrChange w:id="182" w:author="Marcos Almeida" w:date="2024-10-29T17:38:00Z">
            <w:rPr>
              <w:ins w:id="183" w:author="Marcos Almeida" w:date="2024-10-29T17:38:00Z"/>
              <w:sz w:val="24"/>
              <w:szCs w:val="24"/>
              <w:lang w:eastAsia="pt-BR"/>
            </w:rPr>
          </w:rPrChange>
        </w:rPr>
      </w:pPr>
      <w:ins w:id="184" w:author="Marcos Almeida" w:date="2024-10-29T17:37:00Z">
        <w:r>
          <w:rPr>
            <w:sz w:val="24"/>
            <w:szCs w:val="24"/>
            <w:lang w:eastAsia="pt-BR"/>
          </w:rPr>
          <w:t xml:space="preserve">Sempre que possível utilizar equipamentos </w:t>
        </w:r>
      </w:ins>
      <w:ins w:id="185" w:author="Marcos Almeida" w:date="2024-10-29T17:38:00Z">
        <w:r>
          <w:rPr>
            <w:sz w:val="24"/>
            <w:szCs w:val="24"/>
            <w:lang w:eastAsia="pt-BR"/>
          </w:rPr>
          <w:t>atualizados e mais eficientes;</w:t>
        </w:r>
      </w:ins>
    </w:p>
    <w:p w14:paraId="18CEF0BE" w14:textId="056442F3" w:rsidR="005D4DF6" w:rsidRPr="005D4DF6" w:rsidRDefault="005D4DF6" w:rsidP="005D4DF6">
      <w:pPr>
        <w:pStyle w:val="PargrafodaLista"/>
        <w:numPr>
          <w:ilvl w:val="1"/>
          <w:numId w:val="2"/>
        </w:numPr>
        <w:rPr>
          <w:ins w:id="186" w:author="Marcos Almeida" w:date="2024-10-29T17:38:00Z"/>
          <w:b/>
          <w:bCs/>
          <w:sz w:val="24"/>
          <w:szCs w:val="24"/>
          <w:lang w:eastAsia="pt-BR"/>
          <w:rPrChange w:id="187" w:author="Marcos Almeida" w:date="2024-10-29T17:38:00Z">
            <w:rPr>
              <w:ins w:id="188" w:author="Marcos Almeida" w:date="2024-10-29T17:38:00Z"/>
              <w:sz w:val="24"/>
              <w:szCs w:val="24"/>
              <w:lang w:eastAsia="pt-BR"/>
            </w:rPr>
          </w:rPrChange>
        </w:rPr>
      </w:pPr>
      <w:ins w:id="189" w:author="Marcos Almeida" w:date="2024-10-29T17:38:00Z">
        <w:r>
          <w:rPr>
            <w:sz w:val="24"/>
            <w:szCs w:val="24"/>
            <w:lang w:eastAsia="pt-BR"/>
          </w:rPr>
          <w:t>Fazer o uso de equipamentos de energia solar;</w:t>
        </w:r>
      </w:ins>
    </w:p>
    <w:p w14:paraId="7269161A" w14:textId="56B861FB" w:rsidR="005D4DF6" w:rsidRPr="00103022" w:rsidRDefault="005D4DF6" w:rsidP="005D4DF6">
      <w:pPr>
        <w:pStyle w:val="PargrafodaLista"/>
        <w:numPr>
          <w:ilvl w:val="1"/>
          <w:numId w:val="2"/>
        </w:numPr>
        <w:rPr>
          <w:ins w:id="190" w:author="Marcos Almeida" w:date="2024-10-29T16:54:00Z"/>
          <w:b/>
          <w:bCs/>
          <w:sz w:val="24"/>
          <w:szCs w:val="24"/>
          <w:lang w:eastAsia="pt-BR"/>
          <w:rPrChange w:id="191" w:author="Marcos Almeida" w:date="2024-10-29T17:32:00Z">
            <w:rPr>
              <w:ins w:id="192" w:author="Marcos Almeida" w:date="2024-10-29T16:54:00Z"/>
              <w:rFonts w:ascii="Segoe UI" w:eastAsia="Times New Roman" w:hAnsi="Segoe UI" w:cs="Segoe UI"/>
              <w:color w:val="FFFFFF"/>
              <w:sz w:val="21"/>
              <w:szCs w:val="21"/>
              <w:lang w:eastAsia="pt-BR"/>
            </w:rPr>
          </w:rPrChange>
        </w:rPr>
        <w:pPrChange w:id="193" w:author="Marcos Almeida" w:date="2024-10-29T17:32:00Z">
          <w:pPr>
            <w:shd w:val="clear" w:color="auto" w:fill="292929"/>
            <w:spacing w:after="0" w:line="240" w:lineRule="auto"/>
          </w:pPr>
        </w:pPrChange>
      </w:pPr>
      <w:ins w:id="194" w:author="Marcos Almeida" w:date="2024-10-29T17:38:00Z">
        <w:r>
          <w:rPr>
            <w:sz w:val="24"/>
            <w:szCs w:val="24"/>
            <w:lang w:eastAsia="pt-BR"/>
          </w:rPr>
          <w:t>Escolher serviços que siga princípios de sust</w:t>
        </w:r>
      </w:ins>
      <w:ins w:id="195" w:author="Marcos Almeida" w:date="2024-10-29T17:39:00Z">
        <w:r>
          <w:rPr>
            <w:sz w:val="24"/>
            <w:szCs w:val="24"/>
            <w:lang w:eastAsia="pt-BR"/>
          </w:rPr>
          <w:t>entabilidade.</w:t>
        </w:r>
      </w:ins>
    </w:p>
    <w:p w14:paraId="74A47330" w14:textId="63E3F498" w:rsidR="00F31902" w:rsidRPr="00D3526D" w:rsidRDefault="00F31902" w:rsidP="00F31902">
      <w:pPr>
        <w:jc w:val="center"/>
        <w:rPr>
          <w:ins w:id="196" w:author="Marcos Almeida" w:date="2024-10-29T16:52:00Z"/>
          <w:b/>
          <w:bCs/>
          <w:sz w:val="24"/>
          <w:szCs w:val="24"/>
          <w:rPrChange w:id="197" w:author="Marcos Almeida" w:date="2024-10-29T16:56:00Z">
            <w:rPr>
              <w:ins w:id="198" w:author="Marcos Almeida" w:date="2024-10-29T16:52:00Z"/>
              <w:b/>
              <w:bCs/>
            </w:rPr>
          </w:rPrChange>
        </w:rPr>
      </w:pPr>
    </w:p>
    <w:p w14:paraId="3B2B444F" w14:textId="26884F41" w:rsidR="00F31902" w:rsidRPr="00D3526D" w:rsidRDefault="00F31902" w:rsidP="00F31902">
      <w:pPr>
        <w:jc w:val="both"/>
        <w:rPr>
          <w:b/>
          <w:bCs/>
          <w:sz w:val="24"/>
          <w:szCs w:val="24"/>
          <w:rPrChange w:id="199" w:author="Marcos Almeida" w:date="2024-10-29T16:56:00Z">
            <w:rPr/>
          </w:rPrChange>
        </w:rPr>
        <w:pPrChange w:id="200" w:author="Marcos Almeida" w:date="2024-10-29T16:52:00Z">
          <w:pPr/>
        </w:pPrChange>
      </w:pPr>
    </w:p>
    <w:sectPr w:rsidR="00F31902" w:rsidRPr="00D35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68F"/>
    <w:multiLevelType w:val="hybridMultilevel"/>
    <w:tmpl w:val="D842F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E65D5"/>
    <w:multiLevelType w:val="multilevel"/>
    <w:tmpl w:val="D8A0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Almeida">
    <w15:presenceInfo w15:providerId="Windows Live" w15:userId="090758f68bc92c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E"/>
    <w:rsid w:val="00103022"/>
    <w:rsid w:val="003E7C0E"/>
    <w:rsid w:val="004A2E98"/>
    <w:rsid w:val="00501307"/>
    <w:rsid w:val="005D4DF6"/>
    <w:rsid w:val="00847E91"/>
    <w:rsid w:val="00B2334E"/>
    <w:rsid w:val="00CC7C3D"/>
    <w:rsid w:val="00D3526D"/>
    <w:rsid w:val="00F3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3C8E"/>
  <w15:chartTrackingRefBased/>
  <w15:docId w15:val="{76778878-3682-45EF-9266-F70F8F1E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52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526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3526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35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6</cp:revision>
  <dcterms:created xsi:type="dcterms:W3CDTF">2024-10-29T19:51:00Z</dcterms:created>
  <dcterms:modified xsi:type="dcterms:W3CDTF">2024-10-29T20:39:00Z</dcterms:modified>
</cp:coreProperties>
</file>