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2C6E" w14:textId="0B7D9E2D" w:rsidR="00072B11" w:rsidRDefault="000C1C74" w:rsidP="000C1C74">
      <w:pPr>
        <w:jc w:val="center"/>
        <w:rPr>
          <w:ins w:id="0" w:author="Marcos Almeida" w:date="2024-11-12T15:37:00Z"/>
          <w:b/>
          <w:bCs/>
          <w:sz w:val="28"/>
          <w:szCs w:val="28"/>
        </w:rPr>
      </w:pPr>
      <w:ins w:id="1" w:author="Marcos Almeida" w:date="2024-11-12T15:37:00Z">
        <w:r>
          <w:rPr>
            <w:b/>
            <w:bCs/>
            <w:sz w:val="28"/>
            <w:szCs w:val="28"/>
          </w:rPr>
          <w:t>ENGENHARIA DE SOFTWARE</w:t>
        </w:r>
      </w:ins>
    </w:p>
    <w:p w14:paraId="6D29CB3C" w14:textId="55719F4B" w:rsidR="000C1C74" w:rsidRDefault="000C1C74" w:rsidP="000C1C74">
      <w:pPr>
        <w:jc w:val="center"/>
        <w:rPr>
          <w:ins w:id="2" w:author="Marcos Almeida" w:date="2024-11-12T15:37:00Z"/>
          <w:b/>
          <w:bCs/>
          <w:sz w:val="28"/>
          <w:szCs w:val="28"/>
        </w:rPr>
      </w:pPr>
      <w:ins w:id="3" w:author="Marcos Almeida" w:date="2024-11-12T15:37:00Z">
        <w:r>
          <w:rPr>
            <w:b/>
            <w:bCs/>
            <w:sz w:val="28"/>
            <w:szCs w:val="28"/>
          </w:rPr>
          <w:t>12/11/2024</w:t>
        </w:r>
      </w:ins>
    </w:p>
    <w:p w14:paraId="23E01095" w14:textId="65E8D953" w:rsidR="000C1C74" w:rsidRDefault="000C1C74" w:rsidP="000C1C74">
      <w:pPr>
        <w:jc w:val="center"/>
        <w:rPr>
          <w:ins w:id="4" w:author="Marcos Almeida" w:date="2024-11-12T15:37:00Z"/>
          <w:b/>
          <w:bCs/>
          <w:sz w:val="28"/>
          <w:szCs w:val="28"/>
        </w:rPr>
      </w:pPr>
    </w:p>
    <w:p w14:paraId="30E64402" w14:textId="62DB89A7" w:rsidR="000C1C74" w:rsidRDefault="000C1C74" w:rsidP="000C1C74">
      <w:pPr>
        <w:jc w:val="center"/>
        <w:rPr>
          <w:ins w:id="5" w:author="Marcos Almeida" w:date="2024-11-12T15:38:00Z"/>
          <w:b/>
          <w:bCs/>
          <w:sz w:val="28"/>
          <w:szCs w:val="28"/>
        </w:rPr>
      </w:pPr>
      <w:ins w:id="6" w:author="Marcos Almeida" w:date="2024-11-12T15:37:00Z">
        <w:r>
          <w:rPr>
            <w:b/>
            <w:bCs/>
            <w:sz w:val="28"/>
            <w:szCs w:val="28"/>
          </w:rPr>
          <w:t xml:space="preserve">INTRODUÇÃO À QUALIDADE DE </w:t>
        </w:r>
      </w:ins>
      <w:ins w:id="7" w:author="Marcos Almeida" w:date="2024-11-12T15:38:00Z">
        <w:r>
          <w:rPr>
            <w:b/>
            <w:bCs/>
            <w:sz w:val="28"/>
            <w:szCs w:val="28"/>
          </w:rPr>
          <w:t>SOFTWARE</w:t>
        </w:r>
      </w:ins>
    </w:p>
    <w:p w14:paraId="1B3CC1AF" w14:textId="04DF0D47" w:rsidR="000C1C74" w:rsidRDefault="000C1C74" w:rsidP="000C1C74">
      <w:pPr>
        <w:jc w:val="center"/>
        <w:rPr>
          <w:ins w:id="8" w:author="Marcos Almeida" w:date="2024-11-12T15:38:00Z"/>
          <w:b/>
          <w:bCs/>
          <w:sz w:val="28"/>
          <w:szCs w:val="28"/>
        </w:rPr>
      </w:pPr>
    </w:p>
    <w:p w14:paraId="7C0D00D5" w14:textId="79F8C413" w:rsidR="000C1C74" w:rsidRDefault="000C1C74" w:rsidP="000C1C74">
      <w:pPr>
        <w:jc w:val="both"/>
        <w:rPr>
          <w:ins w:id="9" w:author="Marcos Almeida" w:date="2024-11-12T15:44:00Z"/>
          <w:sz w:val="28"/>
          <w:szCs w:val="28"/>
        </w:rPr>
      </w:pPr>
      <w:ins w:id="10" w:author="Marcos Almeida" w:date="2024-11-12T15:44:00Z">
        <w:r>
          <w:rPr>
            <w:b/>
            <w:bCs/>
            <w:sz w:val="28"/>
            <w:szCs w:val="28"/>
          </w:rPr>
          <w:t xml:space="preserve">Globalização: </w:t>
        </w:r>
        <w:r>
          <w:rPr>
            <w:sz w:val="28"/>
            <w:szCs w:val="28"/>
          </w:rPr>
          <w:t>Novas exigências, alta competitividade;</w:t>
        </w:r>
      </w:ins>
    </w:p>
    <w:p w14:paraId="2F8D6335" w14:textId="5DB46169" w:rsidR="000C1C74" w:rsidRDefault="000C1C74" w:rsidP="000C1C74">
      <w:pPr>
        <w:jc w:val="both"/>
        <w:rPr>
          <w:ins w:id="11" w:author="Marcos Almeida" w:date="2024-11-12T15:45:00Z"/>
          <w:sz w:val="28"/>
          <w:szCs w:val="28"/>
        </w:rPr>
        <w:pPrChange w:id="12" w:author="Marcos Almeida" w:date="2024-11-12T15:45:00Z">
          <w:pPr>
            <w:ind w:left="708"/>
            <w:jc w:val="both"/>
          </w:pPr>
        </w:pPrChange>
      </w:pPr>
      <w:ins w:id="13" w:author="Marcos Almeida" w:date="2024-11-12T15:44:00Z">
        <w:r>
          <w:rPr>
            <w:b/>
            <w:bCs/>
            <w:sz w:val="28"/>
            <w:szCs w:val="28"/>
          </w:rPr>
          <w:t>Qualidade como arma</w:t>
        </w:r>
      </w:ins>
      <w:ins w:id="14" w:author="Marcos Almeida" w:date="2024-11-12T15:45:00Z">
        <w:r>
          <w:rPr>
            <w:b/>
            <w:bCs/>
            <w:sz w:val="28"/>
            <w:szCs w:val="28"/>
          </w:rPr>
          <w:t xml:space="preserve"> competitiva: </w:t>
        </w:r>
        <w:r>
          <w:rPr>
            <w:sz w:val="28"/>
            <w:szCs w:val="28"/>
          </w:rPr>
          <w:t>Equiparação com padrões internacionais, garantia de conformidade do produto;</w:t>
        </w:r>
      </w:ins>
    </w:p>
    <w:p w14:paraId="702CFAF7" w14:textId="08A4D2DD" w:rsidR="000C1C74" w:rsidRDefault="000C1C74" w:rsidP="000C1C74">
      <w:pPr>
        <w:jc w:val="both"/>
        <w:rPr>
          <w:ins w:id="15" w:author="Marcos Almeida" w:date="2024-11-12T15:45:00Z"/>
          <w:b/>
          <w:bCs/>
          <w:sz w:val="28"/>
          <w:szCs w:val="28"/>
        </w:rPr>
      </w:pPr>
    </w:p>
    <w:p w14:paraId="363A28F3" w14:textId="28BF92DD" w:rsidR="000C1C74" w:rsidRDefault="0067433E" w:rsidP="000C1C74">
      <w:pPr>
        <w:jc w:val="both"/>
        <w:rPr>
          <w:ins w:id="16" w:author="Marcos Almeida" w:date="2024-11-12T15:50:00Z"/>
          <w:b/>
          <w:bCs/>
          <w:sz w:val="28"/>
          <w:szCs w:val="28"/>
        </w:rPr>
      </w:pPr>
      <w:ins w:id="17" w:author="Marcos Almeida" w:date="2024-11-12T15:50:00Z">
        <w:r>
          <w:rPr>
            <w:b/>
            <w:bCs/>
            <w:sz w:val="28"/>
            <w:szCs w:val="28"/>
          </w:rPr>
          <w:t>O QUE É QUALIDADE?</w:t>
        </w:r>
      </w:ins>
    </w:p>
    <w:p w14:paraId="5871EC9F" w14:textId="296CDDDD" w:rsidR="0067433E" w:rsidRDefault="0067433E" w:rsidP="0067433E">
      <w:pPr>
        <w:pStyle w:val="PargrafodaLista"/>
        <w:numPr>
          <w:ilvl w:val="0"/>
          <w:numId w:val="1"/>
        </w:numPr>
        <w:jc w:val="both"/>
        <w:rPr>
          <w:ins w:id="18" w:author="Marcos Almeida" w:date="2024-11-12T15:50:00Z"/>
          <w:b/>
          <w:bCs/>
          <w:sz w:val="28"/>
          <w:szCs w:val="28"/>
        </w:rPr>
      </w:pPr>
      <w:ins w:id="19" w:author="Marcos Almeida" w:date="2024-11-12T15:50:00Z">
        <w:r>
          <w:rPr>
            <w:b/>
            <w:bCs/>
            <w:sz w:val="28"/>
            <w:szCs w:val="28"/>
          </w:rPr>
          <w:t>É atender plenamente o que o cliente deseja;</w:t>
        </w:r>
      </w:ins>
    </w:p>
    <w:p w14:paraId="5088343C" w14:textId="61BA49F4" w:rsidR="0067433E" w:rsidRDefault="0067433E" w:rsidP="0067433E">
      <w:pPr>
        <w:jc w:val="both"/>
        <w:rPr>
          <w:ins w:id="20" w:author="Marcos Almeida" w:date="2024-11-12T15:51:00Z"/>
          <w:b/>
          <w:bCs/>
          <w:sz w:val="28"/>
          <w:szCs w:val="28"/>
        </w:rPr>
      </w:pPr>
    </w:p>
    <w:p w14:paraId="42B3F600" w14:textId="5E8B55E1" w:rsidR="0067433E" w:rsidRDefault="0067433E" w:rsidP="0067433E">
      <w:pPr>
        <w:jc w:val="both"/>
        <w:rPr>
          <w:ins w:id="21" w:author="Marcos Almeida" w:date="2024-11-12T15:54:00Z"/>
          <w:b/>
          <w:bCs/>
          <w:sz w:val="28"/>
          <w:szCs w:val="28"/>
        </w:rPr>
      </w:pPr>
      <w:ins w:id="22" w:author="Marcos Almeida" w:date="2024-11-12T15:51:00Z">
        <w:r>
          <w:rPr>
            <w:b/>
            <w:bCs/>
            <w:sz w:val="28"/>
            <w:szCs w:val="28"/>
          </w:rPr>
          <w:t xml:space="preserve">Total </w:t>
        </w:r>
        <w:proofErr w:type="spellStart"/>
        <w:r>
          <w:rPr>
            <w:b/>
            <w:bCs/>
            <w:sz w:val="28"/>
            <w:szCs w:val="28"/>
          </w:rPr>
          <w:t>Quality</w:t>
        </w:r>
        <w:proofErr w:type="spellEnd"/>
        <w:r>
          <w:rPr>
            <w:b/>
            <w:bCs/>
            <w:sz w:val="28"/>
            <w:szCs w:val="28"/>
          </w:rPr>
          <w:t xml:space="preserve"> </w:t>
        </w:r>
        <w:proofErr w:type="spellStart"/>
        <w:r>
          <w:rPr>
            <w:b/>
            <w:bCs/>
            <w:sz w:val="28"/>
            <w:szCs w:val="28"/>
          </w:rPr>
          <w:t>Mangaem</w:t>
        </w:r>
      </w:ins>
      <w:ins w:id="23" w:author="Marcos Almeida" w:date="2024-11-12T15:52:00Z">
        <w:r>
          <w:rPr>
            <w:b/>
            <w:bCs/>
            <w:sz w:val="28"/>
            <w:szCs w:val="28"/>
          </w:rPr>
          <w:t>ent</w:t>
        </w:r>
        <w:proofErr w:type="spellEnd"/>
        <w:r>
          <w:rPr>
            <w:b/>
            <w:bCs/>
            <w:sz w:val="28"/>
            <w:szCs w:val="28"/>
          </w:rPr>
          <w:t xml:space="preserve"> (TQM)</w:t>
        </w:r>
      </w:ins>
    </w:p>
    <w:p w14:paraId="226A7ECB" w14:textId="0A944EEA" w:rsidR="0067433E" w:rsidRPr="0067433E" w:rsidRDefault="0067433E" w:rsidP="0067433E">
      <w:pPr>
        <w:jc w:val="both"/>
        <w:rPr>
          <w:ins w:id="24" w:author="Marcos Almeida" w:date="2024-11-12T15:52:00Z"/>
          <w:b/>
          <w:bCs/>
          <w:sz w:val="28"/>
          <w:szCs w:val="28"/>
          <w:rPrChange w:id="25" w:author="Marcos Almeida" w:date="2024-11-12T15:54:00Z">
            <w:rPr>
              <w:ins w:id="26" w:author="Marcos Almeida" w:date="2024-11-12T15:52:00Z"/>
              <w:b/>
              <w:bCs/>
              <w:sz w:val="28"/>
              <w:szCs w:val="28"/>
            </w:rPr>
          </w:rPrChange>
        </w:rPr>
      </w:pPr>
      <w:ins w:id="27" w:author="Marcos Almeida" w:date="2024-11-12T15:54:00Z">
        <w:r>
          <w:rPr>
            <w:b/>
            <w:bCs/>
            <w:sz w:val="28"/>
            <w:szCs w:val="28"/>
          </w:rPr>
          <w:t>Aspectos Fundamentais:</w:t>
        </w:r>
      </w:ins>
    </w:p>
    <w:p w14:paraId="47BCCA01" w14:textId="5414E812" w:rsidR="0067433E" w:rsidRPr="0067433E" w:rsidRDefault="0067433E" w:rsidP="0067433E">
      <w:pPr>
        <w:pStyle w:val="PargrafodaLista"/>
        <w:numPr>
          <w:ilvl w:val="0"/>
          <w:numId w:val="1"/>
        </w:numPr>
        <w:jc w:val="both"/>
        <w:rPr>
          <w:ins w:id="28" w:author="Marcos Almeida" w:date="2024-11-12T15:52:00Z"/>
          <w:b/>
          <w:bCs/>
          <w:sz w:val="28"/>
          <w:szCs w:val="28"/>
          <w:rPrChange w:id="29" w:author="Marcos Almeida" w:date="2024-11-12T15:52:00Z">
            <w:rPr>
              <w:ins w:id="30" w:author="Marcos Almeida" w:date="2024-11-12T15:52:00Z"/>
              <w:sz w:val="28"/>
              <w:szCs w:val="28"/>
            </w:rPr>
          </w:rPrChange>
        </w:rPr>
      </w:pPr>
      <w:ins w:id="31" w:author="Marcos Almeida" w:date="2024-11-12T15:52:00Z">
        <w:r>
          <w:rPr>
            <w:sz w:val="28"/>
            <w:szCs w:val="28"/>
          </w:rPr>
          <w:t>Atender necessidades e expectativas do cliente;</w:t>
        </w:r>
      </w:ins>
    </w:p>
    <w:p w14:paraId="4117EB15" w14:textId="6459BC2A" w:rsidR="0067433E" w:rsidRPr="0067433E" w:rsidRDefault="0067433E" w:rsidP="0067433E">
      <w:pPr>
        <w:pStyle w:val="PargrafodaLista"/>
        <w:numPr>
          <w:ilvl w:val="0"/>
          <w:numId w:val="1"/>
        </w:numPr>
        <w:jc w:val="both"/>
        <w:rPr>
          <w:ins w:id="32" w:author="Marcos Almeida" w:date="2024-11-12T15:52:00Z"/>
          <w:b/>
          <w:bCs/>
          <w:sz w:val="28"/>
          <w:szCs w:val="28"/>
          <w:rPrChange w:id="33" w:author="Marcos Almeida" w:date="2024-11-12T15:52:00Z">
            <w:rPr>
              <w:ins w:id="34" w:author="Marcos Almeida" w:date="2024-11-12T15:52:00Z"/>
              <w:sz w:val="28"/>
              <w:szCs w:val="28"/>
            </w:rPr>
          </w:rPrChange>
        </w:rPr>
      </w:pPr>
      <w:ins w:id="35" w:author="Marcos Almeida" w:date="2024-11-12T15:52:00Z">
        <w:r>
          <w:rPr>
            <w:sz w:val="28"/>
            <w:szCs w:val="28"/>
          </w:rPr>
          <w:t>Considerar o cliente e fornecedor interno/externo;</w:t>
        </w:r>
      </w:ins>
    </w:p>
    <w:p w14:paraId="61949596" w14:textId="45F2C834" w:rsidR="0067433E" w:rsidRPr="0067433E" w:rsidRDefault="0067433E" w:rsidP="0067433E">
      <w:pPr>
        <w:pStyle w:val="PargrafodaLista"/>
        <w:numPr>
          <w:ilvl w:val="0"/>
          <w:numId w:val="1"/>
        </w:numPr>
        <w:jc w:val="both"/>
        <w:rPr>
          <w:ins w:id="36" w:author="Marcos Almeida" w:date="2024-11-12T15:52:00Z"/>
          <w:b/>
          <w:bCs/>
          <w:sz w:val="28"/>
          <w:szCs w:val="28"/>
          <w:rPrChange w:id="37" w:author="Marcos Almeida" w:date="2024-11-12T15:52:00Z">
            <w:rPr>
              <w:ins w:id="38" w:author="Marcos Almeida" w:date="2024-11-12T15:52:00Z"/>
              <w:sz w:val="28"/>
              <w:szCs w:val="28"/>
            </w:rPr>
          </w:rPrChange>
        </w:rPr>
      </w:pPr>
      <w:ins w:id="39" w:author="Marcos Almeida" w:date="2024-11-12T15:52:00Z">
        <w:r>
          <w:rPr>
            <w:sz w:val="28"/>
            <w:szCs w:val="28"/>
          </w:rPr>
          <w:t>Envolver todas as pessoas da organização;</w:t>
        </w:r>
      </w:ins>
    </w:p>
    <w:p w14:paraId="0DF748C3" w14:textId="560C434B" w:rsidR="0067433E" w:rsidRPr="0067433E" w:rsidRDefault="0067433E" w:rsidP="0067433E">
      <w:pPr>
        <w:pStyle w:val="PargrafodaLista"/>
        <w:numPr>
          <w:ilvl w:val="0"/>
          <w:numId w:val="1"/>
        </w:numPr>
        <w:jc w:val="both"/>
        <w:rPr>
          <w:ins w:id="40" w:author="Marcos Almeida" w:date="2024-11-12T15:53:00Z"/>
          <w:b/>
          <w:bCs/>
          <w:sz w:val="28"/>
          <w:szCs w:val="28"/>
          <w:rPrChange w:id="41" w:author="Marcos Almeida" w:date="2024-11-12T15:53:00Z">
            <w:rPr>
              <w:ins w:id="42" w:author="Marcos Almeida" w:date="2024-11-12T15:53:00Z"/>
              <w:sz w:val="28"/>
              <w:szCs w:val="28"/>
            </w:rPr>
          </w:rPrChange>
        </w:rPr>
      </w:pPr>
      <w:ins w:id="43" w:author="Marcos Almeida" w:date="2024-11-12T15:52:00Z">
        <w:r>
          <w:rPr>
            <w:sz w:val="28"/>
            <w:szCs w:val="28"/>
          </w:rPr>
          <w:t>Examinar custos re</w:t>
        </w:r>
      </w:ins>
      <w:ins w:id="44" w:author="Marcos Almeida" w:date="2024-11-12T15:53:00Z">
        <w:r>
          <w:rPr>
            <w:sz w:val="28"/>
            <w:szCs w:val="28"/>
          </w:rPr>
          <w:t>lacionados com a qualidade;</w:t>
        </w:r>
      </w:ins>
    </w:p>
    <w:p w14:paraId="2F7E665E" w14:textId="7D417F1F" w:rsidR="0067433E" w:rsidRPr="0067433E" w:rsidRDefault="0067433E" w:rsidP="0067433E">
      <w:pPr>
        <w:pStyle w:val="PargrafodaLista"/>
        <w:numPr>
          <w:ilvl w:val="0"/>
          <w:numId w:val="1"/>
        </w:numPr>
        <w:jc w:val="both"/>
        <w:rPr>
          <w:ins w:id="45" w:author="Marcos Almeida" w:date="2024-11-12T15:53:00Z"/>
          <w:b/>
          <w:bCs/>
          <w:sz w:val="28"/>
          <w:szCs w:val="28"/>
          <w:rPrChange w:id="46" w:author="Marcos Almeida" w:date="2024-11-12T15:53:00Z">
            <w:rPr>
              <w:ins w:id="47" w:author="Marcos Almeida" w:date="2024-11-12T15:53:00Z"/>
              <w:sz w:val="28"/>
              <w:szCs w:val="28"/>
            </w:rPr>
          </w:rPrChange>
        </w:rPr>
      </w:pPr>
      <w:ins w:id="48" w:author="Marcos Almeida" w:date="2024-11-12T15:53:00Z">
        <w:r>
          <w:rPr>
            <w:sz w:val="28"/>
            <w:szCs w:val="28"/>
          </w:rPr>
          <w:t>Desenvolver sistemas e procedimentos que suportem qualidade e melhoria;</w:t>
        </w:r>
      </w:ins>
    </w:p>
    <w:p w14:paraId="12CC3F60" w14:textId="015C4706" w:rsidR="0067433E" w:rsidRPr="0067433E" w:rsidRDefault="0067433E" w:rsidP="0067433E">
      <w:pPr>
        <w:pStyle w:val="PargrafodaLista"/>
        <w:numPr>
          <w:ilvl w:val="0"/>
          <w:numId w:val="1"/>
        </w:numPr>
        <w:jc w:val="both"/>
        <w:rPr>
          <w:ins w:id="49" w:author="Marcos Almeida" w:date="2024-11-12T15:54:00Z"/>
          <w:b/>
          <w:bCs/>
          <w:sz w:val="28"/>
          <w:szCs w:val="28"/>
          <w:rPrChange w:id="50" w:author="Marcos Almeida" w:date="2024-11-12T15:54:00Z">
            <w:rPr>
              <w:ins w:id="51" w:author="Marcos Almeida" w:date="2024-11-12T15:54:00Z"/>
              <w:sz w:val="28"/>
              <w:szCs w:val="28"/>
            </w:rPr>
          </w:rPrChange>
        </w:rPr>
      </w:pPr>
      <w:ins w:id="52" w:author="Marcos Almeida" w:date="2024-11-12T15:53:00Z">
        <w:r>
          <w:rPr>
            <w:sz w:val="28"/>
            <w:szCs w:val="28"/>
          </w:rPr>
          <w:t>Desenvolver um processo de melhoria contínua.</w:t>
        </w:r>
      </w:ins>
    </w:p>
    <w:p w14:paraId="4C1D5D50" w14:textId="6C57386C" w:rsidR="0067433E" w:rsidRDefault="0067433E" w:rsidP="0067433E">
      <w:pPr>
        <w:jc w:val="both"/>
        <w:rPr>
          <w:ins w:id="53" w:author="Marcos Almeida" w:date="2024-11-12T15:54:00Z"/>
          <w:b/>
          <w:bCs/>
          <w:sz w:val="28"/>
          <w:szCs w:val="28"/>
        </w:rPr>
      </w:pPr>
      <w:ins w:id="54" w:author="Marcos Almeida" w:date="2024-11-12T15:54:00Z">
        <w:r>
          <w:rPr>
            <w:b/>
            <w:bCs/>
            <w:sz w:val="28"/>
            <w:szCs w:val="28"/>
          </w:rPr>
          <w:t>Benefícios da qualidade:</w:t>
        </w:r>
      </w:ins>
    </w:p>
    <w:p w14:paraId="691C68F0" w14:textId="2872AB0D" w:rsidR="0067433E" w:rsidRPr="0067433E" w:rsidRDefault="0067433E" w:rsidP="0067433E">
      <w:pPr>
        <w:pStyle w:val="PargrafodaLista"/>
        <w:numPr>
          <w:ilvl w:val="0"/>
          <w:numId w:val="1"/>
        </w:numPr>
        <w:jc w:val="both"/>
        <w:rPr>
          <w:ins w:id="55" w:author="Marcos Almeida" w:date="2024-11-12T15:54:00Z"/>
          <w:b/>
          <w:bCs/>
          <w:sz w:val="28"/>
          <w:szCs w:val="28"/>
          <w:rPrChange w:id="56" w:author="Marcos Almeida" w:date="2024-11-12T15:54:00Z">
            <w:rPr>
              <w:ins w:id="57" w:author="Marcos Almeida" w:date="2024-11-12T15:54:00Z"/>
              <w:sz w:val="28"/>
              <w:szCs w:val="28"/>
            </w:rPr>
          </w:rPrChange>
        </w:rPr>
      </w:pPr>
      <w:ins w:id="58" w:author="Marcos Almeida" w:date="2024-11-12T15:54:00Z">
        <w:r>
          <w:rPr>
            <w:sz w:val="28"/>
            <w:szCs w:val="28"/>
          </w:rPr>
          <w:t>Maior produtividade;</w:t>
        </w:r>
      </w:ins>
    </w:p>
    <w:p w14:paraId="5218E139" w14:textId="00D843E1" w:rsidR="0067433E" w:rsidRPr="0067433E" w:rsidRDefault="0067433E" w:rsidP="0067433E">
      <w:pPr>
        <w:pStyle w:val="PargrafodaLista"/>
        <w:numPr>
          <w:ilvl w:val="0"/>
          <w:numId w:val="1"/>
        </w:numPr>
        <w:jc w:val="both"/>
        <w:rPr>
          <w:ins w:id="59" w:author="Marcos Almeida" w:date="2024-11-12T15:54:00Z"/>
          <w:b/>
          <w:bCs/>
          <w:sz w:val="28"/>
          <w:szCs w:val="28"/>
          <w:rPrChange w:id="60" w:author="Marcos Almeida" w:date="2024-11-12T15:54:00Z">
            <w:rPr>
              <w:ins w:id="61" w:author="Marcos Almeida" w:date="2024-11-12T15:54:00Z"/>
              <w:sz w:val="28"/>
              <w:szCs w:val="28"/>
            </w:rPr>
          </w:rPrChange>
        </w:rPr>
      </w:pPr>
      <w:ins w:id="62" w:author="Marcos Almeida" w:date="2024-11-12T15:54:00Z">
        <w:r>
          <w:rPr>
            <w:sz w:val="28"/>
            <w:szCs w:val="28"/>
          </w:rPr>
          <w:t>Maior precisão nas estimativas;</w:t>
        </w:r>
      </w:ins>
    </w:p>
    <w:p w14:paraId="03B0B209" w14:textId="4A8D29D6" w:rsidR="0067433E" w:rsidRPr="0067433E" w:rsidRDefault="0067433E" w:rsidP="0067433E">
      <w:pPr>
        <w:pStyle w:val="PargrafodaLista"/>
        <w:numPr>
          <w:ilvl w:val="0"/>
          <w:numId w:val="1"/>
        </w:numPr>
        <w:jc w:val="both"/>
        <w:rPr>
          <w:ins w:id="63" w:author="Marcos Almeida" w:date="2024-11-12T15:54:00Z"/>
          <w:b/>
          <w:bCs/>
          <w:sz w:val="28"/>
          <w:szCs w:val="28"/>
          <w:rPrChange w:id="64" w:author="Marcos Almeida" w:date="2024-11-12T15:54:00Z">
            <w:rPr>
              <w:ins w:id="65" w:author="Marcos Almeida" w:date="2024-11-12T15:54:00Z"/>
              <w:sz w:val="28"/>
              <w:szCs w:val="28"/>
            </w:rPr>
          </w:rPrChange>
        </w:rPr>
      </w:pPr>
      <w:ins w:id="66" w:author="Marcos Almeida" w:date="2024-11-12T15:54:00Z">
        <w:r>
          <w:rPr>
            <w:sz w:val="28"/>
            <w:szCs w:val="28"/>
          </w:rPr>
          <w:t>Redução do custo de desenvolvimento e manutenção;</w:t>
        </w:r>
      </w:ins>
    </w:p>
    <w:p w14:paraId="248AC100" w14:textId="36FB691E" w:rsidR="0067433E" w:rsidRPr="0067433E" w:rsidRDefault="0067433E" w:rsidP="0067433E">
      <w:pPr>
        <w:pStyle w:val="PargrafodaLista"/>
        <w:numPr>
          <w:ilvl w:val="0"/>
          <w:numId w:val="1"/>
        </w:numPr>
        <w:jc w:val="both"/>
        <w:rPr>
          <w:ins w:id="67" w:author="Marcos Almeida" w:date="2024-11-12T15:55:00Z"/>
          <w:b/>
          <w:bCs/>
          <w:sz w:val="28"/>
          <w:szCs w:val="28"/>
          <w:rPrChange w:id="68" w:author="Marcos Almeida" w:date="2024-11-12T15:55:00Z">
            <w:rPr>
              <w:ins w:id="69" w:author="Marcos Almeida" w:date="2024-11-12T15:55:00Z"/>
              <w:sz w:val="28"/>
              <w:szCs w:val="28"/>
            </w:rPr>
          </w:rPrChange>
        </w:rPr>
      </w:pPr>
      <w:ins w:id="70" w:author="Marcos Almeida" w:date="2024-11-12T15:54:00Z">
        <w:r>
          <w:rPr>
            <w:sz w:val="28"/>
            <w:szCs w:val="28"/>
          </w:rPr>
          <w:t>Maior competitivi</w:t>
        </w:r>
      </w:ins>
      <w:ins w:id="71" w:author="Marcos Almeida" w:date="2024-11-12T15:55:00Z">
        <w:r>
          <w:rPr>
            <w:sz w:val="28"/>
            <w:szCs w:val="28"/>
          </w:rPr>
          <w:t>dade;</w:t>
        </w:r>
      </w:ins>
    </w:p>
    <w:p w14:paraId="65FC76C4" w14:textId="38F3C2CC" w:rsidR="0067433E" w:rsidRPr="0067433E" w:rsidRDefault="0067433E" w:rsidP="0067433E">
      <w:pPr>
        <w:pStyle w:val="PargrafodaLista"/>
        <w:numPr>
          <w:ilvl w:val="0"/>
          <w:numId w:val="1"/>
        </w:numPr>
        <w:jc w:val="both"/>
        <w:rPr>
          <w:ins w:id="72" w:author="Marcos Almeida" w:date="2024-11-12T15:55:00Z"/>
          <w:b/>
          <w:bCs/>
          <w:sz w:val="28"/>
          <w:szCs w:val="28"/>
          <w:rPrChange w:id="73" w:author="Marcos Almeida" w:date="2024-11-12T15:55:00Z">
            <w:rPr>
              <w:ins w:id="74" w:author="Marcos Almeida" w:date="2024-11-12T15:55:00Z"/>
              <w:sz w:val="28"/>
              <w:szCs w:val="28"/>
            </w:rPr>
          </w:rPrChange>
        </w:rPr>
      </w:pPr>
      <w:ins w:id="75" w:author="Marcos Almeida" w:date="2024-11-12T15:55:00Z">
        <w:r>
          <w:rPr>
            <w:sz w:val="28"/>
            <w:szCs w:val="28"/>
          </w:rPr>
          <w:t>Maior índice de satisfação do cliente / usuário final;</w:t>
        </w:r>
      </w:ins>
    </w:p>
    <w:p w14:paraId="7A84DD1B" w14:textId="2A87B800" w:rsidR="0067433E" w:rsidRPr="0067433E" w:rsidRDefault="0067433E" w:rsidP="0067433E">
      <w:pPr>
        <w:pStyle w:val="PargrafodaLista"/>
        <w:numPr>
          <w:ilvl w:val="0"/>
          <w:numId w:val="1"/>
        </w:numPr>
        <w:jc w:val="both"/>
        <w:rPr>
          <w:ins w:id="76" w:author="Marcos Almeida" w:date="2024-11-12T15:55:00Z"/>
          <w:b/>
          <w:bCs/>
          <w:sz w:val="28"/>
          <w:szCs w:val="28"/>
          <w:rPrChange w:id="77" w:author="Marcos Almeida" w:date="2024-11-12T15:55:00Z">
            <w:rPr>
              <w:ins w:id="78" w:author="Marcos Almeida" w:date="2024-11-12T15:55:00Z"/>
              <w:sz w:val="28"/>
              <w:szCs w:val="28"/>
            </w:rPr>
          </w:rPrChange>
        </w:rPr>
      </w:pPr>
      <w:ins w:id="79" w:author="Marcos Almeida" w:date="2024-11-12T15:55:00Z">
        <w:r>
          <w:rPr>
            <w:sz w:val="28"/>
            <w:szCs w:val="28"/>
          </w:rPr>
          <w:t>Redução de tempo;</w:t>
        </w:r>
      </w:ins>
    </w:p>
    <w:p w14:paraId="33AA9A16" w14:textId="73F2711C" w:rsidR="0067433E" w:rsidRDefault="0067433E" w:rsidP="0067433E">
      <w:pPr>
        <w:jc w:val="both"/>
        <w:rPr>
          <w:ins w:id="80" w:author="Marcos Almeida" w:date="2024-11-12T15:57:00Z"/>
          <w:b/>
          <w:bCs/>
          <w:sz w:val="28"/>
          <w:szCs w:val="28"/>
        </w:rPr>
      </w:pPr>
      <w:ins w:id="81" w:author="Marcos Almeida" w:date="2024-11-12T15:57:00Z">
        <w:r>
          <w:rPr>
            <w:b/>
            <w:bCs/>
            <w:sz w:val="28"/>
            <w:szCs w:val="28"/>
          </w:rPr>
          <w:t>Certificação de qualidade:</w:t>
        </w:r>
      </w:ins>
    </w:p>
    <w:p w14:paraId="36EA370F" w14:textId="7ACABEF0" w:rsidR="0067433E" w:rsidRPr="0067433E" w:rsidRDefault="0067433E" w:rsidP="0067433E">
      <w:pPr>
        <w:pStyle w:val="PargrafodaLista"/>
        <w:numPr>
          <w:ilvl w:val="0"/>
          <w:numId w:val="1"/>
        </w:numPr>
        <w:jc w:val="both"/>
        <w:rPr>
          <w:ins w:id="82" w:author="Marcos Almeida" w:date="2024-11-12T15:57:00Z"/>
          <w:sz w:val="28"/>
          <w:szCs w:val="28"/>
          <w:rPrChange w:id="83" w:author="Marcos Almeida" w:date="2024-11-12T15:57:00Z">
            <w:rPr>
              <w:ins w:id="84" w:author="Marcos Almeida" w:date="2024-11-12T15:57:00Z"/>
            </w:rPr>
          </w:rPrChange>
        </w:rPr>
        <w:pPrChange w:id="85" w:author="Marcos Almeida" w:date="2024-11-12T15:57:00Z">
          <w:pPr>
            <w:jc w:val="both"/>
          </w:pPr>
        </w:pPrChange>
      </w:pPr>
      <w:ins w:id="86" w:author="Marcos Almeida" w:date="2024-11-12T15:57:00Z">
        <w:r w:rsidRPr="0067433E">
          <w:rPr>
            <w:sz w:val="28"/>
            <w:szCs w:val="28"/>
            <w:rPrChange w:id="87" w:author="Marcos Almeida" w:date="2024-11-12T15:57:00Z">
              <w:rPr/>
            </w:rPrChange>
          </w:rPr>
          <w:lastRenderedPageBreak/>
          <w:t>Não basta que a qualidade exista, ela deve ser reconhecida pelo cliente</w:t>
        </w:r>
      </w:ins>
      <w:ins w:id="88" w:author="Marcos Almeida" w:date="2024-11-12T15:58:00Z">
        <w:r>
          <w:rPr>
            <w:sz w:val="28"/>
            <w:szCs w:val="28"/>
          </w:rPr>
          <w:t>;</w:t>
        </w:r>
      </w:ins>
    </w:p>
    <w:p w14:paraId="6C4E2C23" w14:textId="4F0BE57D" w:rsidR="0067433E" w:rsidRDefault="0067433E" w:rsidP="0067433E">
      <w:pPr>
        <w:pStyle w:val="PargrafodaLista"/>
        <w:numPr>
          <w:ilvl w:val="0"/>
          <w:numId w:val="1"/>
        </w:numPr>
        <w:jc w:val="both"/>
        <w:rPr>
          <w:ins w:id="89" w:author="Marcos Almeida" w:date="2024-11-12T15:58:00Z"/>
          <w:sz w:val="28"/>
          <w:szCs w:val="28"/>
        </w:rPr>
      </w:pPr>
      <w:ins w:id="90" w:author="Marcos Almeida" w:date="2024-11-12T15:57:00Z">
        <w:r>
          <w:rPr>
            <w:sz w:val="28"/>
            <w:szCs w:val="28"/>
          </w:rPr>
          <w:t xml:space="preserve">Deve existir </w:t>
        </w:r>
      </w:ins>
      <w:ins w:id="91" w:author="Marcos Almeida" w:date="2024-11-12T15:58:00Z">
        <w:r>
          <w:rPr>
            <w:sz w:val="28"/>
            <w:szCs w:val="28"/>
          </w:rPr>
          <w:t>uma certificação oficial emitida com base em um padrão;</w:t>
        </w:r>
      </w:ins>
    </w:p>
    <w:p w14:paraId="166FCBCC" w14:textId="0B728197" w:rsidR="0067433E" w:rsidRDefault="0067433E" w:rsidP="0067433E">
      <w:pPr>
        <w:pStyle w:val="PargrafodaLista"/>
        <w:numPr>
          <w:ilvl w:val="0"/>
          <w:numId w:val="1"/>
        </w:numPr>
        <w:jc w:val="both"/>
        <w:rPr>
          <w:ins w:id="92" w:author="Marcos Almeida" w:date="2024-11-12T15:58:00Z"/>
          <w:sz w:val="28"/>
          <w:szCs w:val="28"/>
        </w:rPr>
      </w:pPr>
      <w:ins w:id="93" w:author="Marcos Almeida" w:date="2024-11-12T15:58:00Z">
        <w:r>
          <w:rPr>
            <w:sz w:val="28"/>
            <w:szCs w:val="28"/>
          </w:rPr>
          <w:t>As certificações são dadas por instituições competentes;</w:t>
        </w:r>
      </w:ins>
    </w:p>
    <w:p w14:paraId="42E24051" w14:textId="68AE7194" w:rsidR="0067433E" w:rsidRDefault="0067433E" w:rsidP="0067433E">
      <w:pPr>
        <w:pStyle w:val="PargrafodaLista"/>
        <w:numPr>
          <w:ilvl w:val="0"/>
          <w:numId w:val="1"/>
        </w:numPr>
        <w:jc w:val="both"/>
        <w:rPr>
          <w:ins w:id="94" w:author="Marcos Almeida" w:date="2024-11-12T15:58:00Z"/>
          <w:sz w:val="28"/>
          <w:szCs w:val="28"/>
        </w:rPr>
      </w:pPr>
      <w:ins w:id="95" w:author="Marcos Almeida" w:date="2024-11-12T15:58:00Z">
        <w:r>
          <w:rPr>
            <w:sz w:val="28"/>
            <w:szCs w:val="28"/>
          </w:rPr>
          <w:t>Exemplos de certificação:</w:t>
        </w:r>
      </w:ins>
    </w:p>
    <w:p w14:paraId="24EB22FB" w14:textId="7666E5C1" w:rsidR="00E55D20" w:rsidRPr="00E55D20" w:rsidRDefault="0067433E" w:rsidP="00E55D20">
      <w:pPr>
        <w:pStyle w:val="PargrafodaLista"/>
        <w:numPr>
          <w:ilvl w:val="0"/>
          <w:numId w:val="1"/>
        </w:numPr>
        <w:jc w:val="both"/>
        <w:rPr>
          <w:ins w:id="96" w:author="Marcos Almeida" w:date="2024-11-12T16:03:00Z"/>
          <w:b/>
          <w:bCs/>
          <w:sz w:val="28"/>
          <w:szCs w:val="28"/>
          <w:rPrChange w:id="97" w:author="Marcos Almeida" w:date="2024-11-12T16:03:00Z">
            <w:rPr>
              <w:ins w:id="98" w:author="Marcos Almeida" w:date="2024-11-12T16:03:00Z"/>
              <w:sz w:val="28"/>
              <w:szCs w:val="28"/>
            </w:rPr>
          </w:rPrChange>
        </w:rPr>
      </w:pPr>
      <w:ins w:id="99" w:author="Marcos Almeida" w:date="2024-11-12T15:58:00Z">
        <w:r w:rsidRPr="00E55D20">
          <w:rPr>
            <w:sz w:val="28"/>
            <w:szCs w:val="28"/>
            <w:rPrChange w:id="100" w:author="Marcos Almeida" w:date="2024-11-12T16:03:00Z">
              <w:rPr>
                <w:sz w:val="28"/>
                <w:szCs w:val="28"/>
              </w:rPr>
            </w:rPrChange>
          </w:rPr>
          <w:t>SIF, A</w:t>
        </w:r>
      </w:ins>
      <w:ins w:id="101" w:author="Marcos Almeida" w:date="2024-11-12T15:59:00Z">
        <w:r w:rsidRPr="00E55D20">
          <w:rPr>
            <w:sz w:val="28"/>
            <w:szCs w:val="28"/>
            <w:rPrChange w:id="102" w:author="Marcos Almeida" w:date="2024-11-12T16:03:00Z">
              <w:rPr>
                <w:sz w:val="28"/>
                <w:szCs w:val="28"/>
              </w:rPr>
            </w:rPrChange>
          </w:rPr>
          <w:t>BIC, etc.</w:t>
        </w:r>
      </w:ins>
    </w:p>
    <w:p w14:paraId="0DA49AE8" w14:textId="0D00E9F6" w:rsidR="00E55D20" w:rsidRDefault="00E55D20" w:rsidP="00E55D20">
      <w:pPr>
        <w:jc w:val="both"/>
        <w:rPr>
          <w:ins w:id="103" w:author="Marcos Almeida" w:date="2024-11-12T16:03:00Z"/>
          <w:b/>
          <w:bCs/>
          <w:sz w:val="28"/>
          <w:szCs w:val="28"/>
        </w:rPr>
      </w:pPr>
      <w:ins w:id="104" w:author="Marcos Almeida" w:date="2024-11-12T16:03:00Z">
        <w:r>
          <w:rPr>
            <w:b/>
            <w:bCs/>
            <w:sz w:val="28"/>
            <w:szCs w:val="28"/>
          </w:rPr>
          <w:t>Auditoria:</w:t>
        </w:r>
      </w:ins>
    </w:p>
    <w:p w14:paraId="771C32EB" w14:textId="0E1F06F0" w:rsidR="00E55D20" w:rsidRPr="00E55D20" w:rsidRDefault="00E55D20" w:rsidP="00E55D20">
      <w:pPr>
        <w:pStyle w:val="PargrafodaLista"/>
        <w:numPr>
          <w:ilvl w:val="0"/>
          <w:numId w:val="1"/>
        </w:numPr>
        <w:jc w:val="both"/>
        <w:rPr>
          <w:ins w:id="105" w:author="Marcos Almeida" w:date="2024-11-12T16:03:00Z"/>
          <w:b/>
          <w:bCs/>
          <w:sz w:val="28"/>
          <w:szCs w:val="28"/>
          <w:rPrChange w:id="106" w:author="Marcos Almeida" w:date="2024-11-12T16:03:00Z">
            <w:rPr>
              <w:ins w:id="107" w:author="Marcos Almeida" w:date="2024-11-12T16:03:00Z"/>
            </w:rPr>
          </w:rPrChange>
        </w:rPr>
        <w:pPrChange w:id="108" w:author="Marcos Almeida" w:date="2024-11-12T16:03:00Z">
          <w:pPr>
            <w:jc w:val="both"/>
          </w:pPr>
        </w:pPrChange>
      </w:pPr>
      <w:ins w:id="109" w:author="Marcos Almeida" w:date="2024-11-12T16:03:00Z">
        <w:r>
          <w:rPr>
            <w:sz w:val="28"/>
            <w:szCs w:val="28"/>
          </w:rPr>
          <w:t>Aponta o que há de errado</w:t>
        </w:r>
      </w:ins>
      <w:ins w:id="110" w:author="Marcos Almeida" w:date="2024-11-12T16:04:00Z">
        <w:r>
          <w:rPr>
            <w:sz w:val="28"/>
            <w:szCs w:val="28"/>
          </w:rPr>
          <w:t>.</w:t>
        </w:r>
      </w:ins>
    </w:p>
    <w:p w14:paraId="371156A9" w14:textId="0345694E" w:rsidR="00E55D20" w:rsidRDefault="00E55D20" w:rsidP="00E55D20">
      <w:pPr>
        <w:jc w:val="both"/>
        <w:rPr>
          <w:ins w:id="111" w:author="Marcos Almeida" w:date="2024-11-12T16:03:00Z"/>
          <w:b/>
          <w:bCs/>
          <w:sz w:val="28"/>
          <w:szCs w:val="28"/>
        </w:rPr>
      </w:pPr>
      <w:ins w:id="112" w:author="Marcos Almeida" w:date="2024-11-12T16:03:00Z">
        <w:r>
          <w:rPr>
            <w:b/>
            <w:bCs/>
            <w:sz w:val="28"/>
            <w:szCs w:val="28"/>
          </w:rPr>
          <w:t>Avaliação (Assessments):</w:t>
        </w:r>
      </w:ins>
    </w:p>
    <w:p w14:paraId="18E581D9" w14:textId="5759E1E1" w:rsidR="00E55D20" w:rsidRPr="00E55D20" w:rsidRDefault="00E55D20" w:rsidP="00E55D20">
      <w:pPr>
        <w:pStyle w:val="PargrafodaLista"/>
        <w:numPr>
          <w:ilvl w:val="0"/>
          <w:numId w:val="1"/>
        </w:numPr>
        <w:jc w:val="both"/>
        <w:rPr>
          <w:ins w:id="113" w:author="Marcos Almeida" w:date="2024-11-12T16:04:00Z"/>
          <w:b/>
          <w:bCs/>
          <w:sz w:val="28"/>
          <w:szCs w:val="28"/>
          <w:rPrChange w:id="114" w:author="Marcos Almeida" w:date="2024-11-12T16:04:00Z">
            <w:rPr>
              <w:ins w:id="115" w:author="Marcos Almeida" w:date="2024-11-12T16:04:00Z"/>
              <w:sz w:val="28"/>
              <w:szCs w:val="28"/>
            </w:rPr>
          </w:rPrChange>
        </w:rPr>
      </w:pPr>
      <w:ins w:id="116" w:author="Marcos Almeida" w:date="2024-11-12T16:03:00Z">
        <w:r>
          <w:rPr>
            <w:sz w:val="28"/>
            <w:szCs w:val="28"/>
          </w:rPr>
          <w:t xml:space="preserve">Aponta </w:t>
        </w:r>
      </w:ins>
      <w:ins w:id="117" w:author="Marcos Almeida" w:date="2024-11-12T16:04:00Z">
        <w:r>
          <w:rPr>
            <w:sz w:val="28"/>
            <w:szCs w:val="28"/>
          </w:rPr>
          <w:t>os erros e auxilia nas melhorias a partir de propostas, críticas.</w:t>
        </w:r>
      </w:ins>
    </w:p>
    <w:p w14:paraId="2E3B5386" w14:textId="54B92B01" w:rsidR="00E55D20" w:rsidRDefault="000B79C1" w:rsidP="00E55D20">
      <w:pPr>
        <w:jc w:val="both"/>
        <w:rPr>
          <w:ins w:id="118" w:author="Marcos Almeida" w:date="2024-11-12T16:43:00Z"/>
          <w:b/>
          <w:bCs/>
          <w:sz w:val="28"/>
          <w:szCs w:val="28"/>
        </w:rPr>
      </w:pPr>
      <w:ins w:id="119" w:author="Marcos Almeida" w:date="2024-11-12T16:43:00Z">
        <w:r>
          <w:rPr>
            <w:b/>
            <w:bCs/>
            <w:sz w:val="28"/>
            <w:szCs w:val="28"/>
          </w:rPr>
          <w:t xml:space="preserve">Engenharia de Software: </w:t>
        </w:r>
      </w:ins>
    </w:p>
    <w:p w14:paraId="5EB3A439" w14:textId="6FD9A584" w:rsidR="000B79C1" w:rsidRPr="000B79C1" w:rsidRDefault="000B79C1" w:rsidP="000B79C1">
      <w:pPr>
        <w:pStyle w:val="PargrafodaLista"/>
        <w:numPr>
          <w:ilvl w:val="0"/>
          <w:numId w:val="1"/>
        </w:numPr>
        <w:jc w:val="both"/>
        <w:rPr>
          <w:ins w:id="120" w:author="Marcos Almeida" w:date="2024-11-12T16:44:00Z"/>
          <w:b/>
          <w:bCs/>
          <w:sz w:val="28"/>
          <w:szCs w:val="28"/>
          <w:rPrChange w:id="121" w:author="Marcos Almeida" w:date="2024-11-12T16:44:00Z">
            <w:rPr>
              <w:ins w:id="122" w:author="Marcos Almeida" w:date="2024-11-12T16:44:00Z"/>
              <w:sz w:val="28"/>
              <w:szCs w:val="28"/>
            </w:rPr>
          </w:rPrChange>
        </w:rPr>
      </w:pPr>
      <w:ins w:id="123" w:author="Marcos Almeida" w:date="2024-11-12T16:43:00Z">
        <w:r>
          <w:rPr>
            <w:sz w:val="28"/>
            <w:szCs w:val="28"/>
          </w:rPr>
          <w:t xml:space="preserve">Desenvolver </w:t>
        </w:r>
      </w:ins>
      <w:ins w:id="124" w:author="Marcos Almeida" w:date="2024-11-12T16:44:00Z">
        <w:r>
          <w:rPr>
            <w:sz w:val="28"/>
            <w:szCs w:val="28"/>
          </w:rPr>
          <w:t>softwares</w:t>
        </w:r>
      </w:ins>
      <w:ins w:id="125" w:author="Marcos Almeida" w:date="2024-11-12T16:43:00Z">
        <w:r>
          <w:rPr>
            <w:sz w:val="28"/>
            <w:szCs w:val="28"/>
          </w:rPr>
          <w:t xml:space="preserve"> de q</w:t>
        </w:r>
      </w:ins>
      <w:ins w:id="126" w:author="Marcos Almeida" w:date="2024-11-12T16:44:00Z">
        <w:r>
          <w:rPr>
            <w:sz w:val="28"/>
            <w:szCs w:val="28"/>
          </w:rPr>
          <w:t>ualidade;</w:t>
        </w:r>
      </w:ins>
    </w:p>
    <w:p w14:paraId="0CEF2888" w14:textId="683D3D10" w:rsidR="000B79C1" w:rsidRPr="000B79C1" w:rsidRDefault="000B79C1" w:rsidP="000B79C1">
      <w:pPr>
        <w:pStyle w:val="PargrafodaLista"/>
        <w:numPr>
          <w:ilvl w:val="0"/>
          <w:numId w:val="1"/>
        </w:numPr>
        <w:jc w:val="both"/>
        <w:rPr>
          <w:ins w:id="127" w:author="Marcos Almeida" w:date="2024-11-12T16:44:00Z"/>
          <w:b/>
          <w:bCs/>
          <w:sz w:val="28"/>
          <w:szCs w:val="28"/>
          <w:rPrChange w:id="128" w:author="Marcos Almeida" w:date="2024-11-12T16:44:00Z">
            <w:rPr>
              <w:ins w:id="129" w:author="Marcos Almeida" w:date="2024-11-12T16:44:00Z"/>
              <w:sz w:val="28"/>
              <w:szCs w:val="28"/>
            </w:rPr>
          </w:rPrChange>
        </w:rPr>
      </w:pPr>
      <w:ins w:id="130" w:author="Marcos Almeida" w:date="2024-11-12T16:44:00Z">
        <w:r>
          <w:rPr>
            <w:sz w:val="28"/>
            <w:szCs w:val="28"/>
          </w:rPr>
          <w:t>Desenvolver softwares de baixo custo;</w:t>
        </w:r>
      </w:ins>
    </w:p>
    <w:p w14:paraId="105C6FB3" w14:textId="1F7AE4E7" w:rsidR="000B79C1" w:rsidRPr="000B79C1" w:rsidRDefault="000B79C1" w:rsidP="000B79C1">
      <w:pPr>
        <w:jc w:val="both"/>
        <w:rPr>
          <w:ins w:id="131" w:author="Marcos Almeida" w:date="2024-11-12T16:41:00Z"/>
          <w:sz w:val="28"/>
          <w:szCs w:val="28"/>
          <w:rPrChange w:id="132" w:author="Marcos Almeida" w:date="2024-11-12T16:44:00Z">
            <w:rPr>
              <w:ins w:id="133" w:author="Marcos Almeida" w:date="2024-11-12T16:41:00Z"/>
              <w:b/>
              <w:bCs/>
              <w:sz w:val="28"/>
              <w:szCs w:val="28"/>
            </w:rPr>
          </w:rPrChange>
        </w:rPr>
        <w:pPrChange w:id="134" w:author="Marcos Almeida" w:date="2024-11-12T16:44:00Z">
          <w:pPr>
            <w:jc w:val="both"/>
          </w:pPr>
        </w:pPrChange>
      </w:pPr>
      <w:ins w:id="135" w:author="Marcos Almeida" w:date="2024-11-12T16:44:00Z">
        <w:r>
          <w:rPr>
            <w:b/>
            <w:bCs/>
            <w:sz w:val="28"/>
            <w:szCs w:val="28"/>
          </w:rPr>
          <w:t xml:space="preserve">- </w:t>
        </w:r>
        <w:r>
          <w:rPr>
            <w:sz w:val="28"/>
            <w:szCs w:val="28"/>
          </w:rPr>
          <w:t>Empresas que desenvolvem software de qual</w:t>
        </w:r>
      </w:ins>
      <w:ins w:id="136" w:author="Marcos Almeida" w:date="2024-11-12T16:45:00Z">
        <w:r>
          <w:rPr>
            <w:sz w:val="28"/>
            <w:szCs w:val="28"/>
          </w:rPr>
          <w:t>idade são mais competitivas;</w:t>
        </w:r>
      </w:ins>
    </w:p>
    <w:p w14:paraId="6F14C04C" w14:textId="0A221A26" w:rsidR="000B79C1" w:rsidRPr="000B79C1" w:rsidRDefault="000B79C1" w:rsidP="000B79C1">
      <w:pPr>
        <w:rPr>
          <w:ins w:id="137" w:author="Marcos Almeida" w:date="2024-11-12T16:41:00Z"/>
          <w:sz w:val="28"/>
          <w:szCs w:val="28"/>
          <w:rPrChange w:id="138" w:author="Marcos Almeida" w:date="2024-11-12T16:41:00Z">
            <w:rPr>
              <w:ins w:id="139" w:author="Marcos Almeida" w:date="2024-11-12T16:41:00Z"/>
              <w:b/>
              <w:bCs/>
              <w:sz w:val="28"/>
              <w:szCs w:val="28"/>
            </w:rPr>
          </w:rPrChange>
        </w:rPr>
        <w:pPrChange w:id="140" w:author="Marcos Almeida" w:date="2024-11-12T16:41:00Z">
          <w:pPr>
            <w:jc w:val="both"/>
          </w:pPr>
        </w:pPrChange>
      </w:pPr>
    </w:p>
    <w:p w14:paraId="5951E511" w14:textId="411FA00E" w:rsidR="000B79C1" w:rsidRPr="000B79C1" w:rsidRDefault="007C3F02" w:rsidP="000B79C1">
      <w:pPr>
        <w:rPr>
          <w:ins w:id="141" w:author="Marcos Almeida" w:date="2024-11-12T16:41:00Z"/>
          <w:sz w:val="28"/>
          <w:szCs w:val="28"/>
          <w:rPrChange w:id="142" w:author="Marcos Almeida" w:date="2024-11-12T16:41:00Z">
            <w:rPr>
              <w:ins w:id="143" w:author="Marcos Almeida" w:date="2024-11-12T16:41:00Z"/>
              <w:b/>
              <w:bCs/>
              <w:sz w:val="28"/>
              <w:szCs w:val="28"/>
            </w:rPr>
          </w:rPrChange>
        </w:rPr>
        <w:pPrChange w:id="144" w:author="Marcos Almeida" w:date="2024-11-12T16:41:00Z">
          <w:pPr>
            <w:jc w:val="both"/>
          </w:pPr>
        </w:pPrChange>
      </w:pPr>
      <w:ins w:id="145" w:author="Marcos Almeida" w:date="2024-11-12T16:58:00Z">
        <w:r w:rsidRPr="007C3F02">
          <w:rPr>
            <w:sz w:val="28"/>
            <w:szCs w:val="28"/>
          </w:rPr>
          <w:drawing>
            <wp:inline distT="0" distB="0" distL="0" distR="0" wp14:anchorId="754C0C2E" wp14:editId="36A1717B">
              <wp:extent cx="5400040" cy="2907665"/>
              <wp:effectExtent l="0" t="0" r="0" b="6985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29076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C5AD84A" w14:textId="3923F8C4" w:rsidR="000B79C1" w:rsidRDefault="007C3F02" w:rsidP="000B79C1">
      <w:pPr>
        <w:tabs>
          <w:tab w:val="left" w:pos="6828"/>
        </w:tabs>
        <w:rPr>
          <w:ins w:id="146" w:author="Marcos Almeida" w:date="2024-11-12T17:01:00Z"/>
          <w:b/>
          <w:bCs/>
          <w:sz w:val="28"/>
          <w:szCs w:val="28"/>
        </w:rPr>
      </w:pPr>
      <w:ins w:id="147" w:author="Marcos Almeida" w:date="2024-11-12T17:01:00Z">
        <w:r>
          <w:rPr>
            <w:b/>
            <w:bCs/>
            <w:sz w:val="28"/>
            <w:szCs w:val="28"/>
          </w:rPr>
          <w:t>O que o cliente espera:</w:t>
        </w:r>
      </w:ins>
    </w:p>
    <w:p w14:paraId="340B4042" w14:textId="1604BDD8" w:rsidR="007C3F02" w:rsidRPr="007C3F02" w:rsidRDefault="007C3F02" w:rsidP="007C3F02">
      <w:pPr>
        <w:pStyle w:val="PargrafodaLista"/>
        <w:numPr>
          <w:ilvl w:val="0"/>
          <w:numId w:val="1"/>
        </w:numPr>
        <w:tabs>
          <w:tab w:val="left" w:pos="6828"/>
        </w:tabs>
        <w:rPr>
          <w:ins w:id="148" w:author="Marcos Almeida" w:date="2024-11-12T17:01:00Z"/>
          <w:b/>
          <w:bCs/>
          <w:sz w:val="28"/>
          <w:szCs w:val="28"/>
          <w:rPrChange w:id="149" w:author="Marcos Almeida" w:date="2024-11-12T17:01:00Z">
            <w:rPr>
              <w:ins w:id="150" w:author="Marcos Almeida" w:date="2024-11-12T17:01:00Z"/>
              <w:sz w:val="28"/>
              <w:szCs w:val="28"/>
            </w:rPr>
          </w:rPrChange>
        </w:rPr>
      </w:pPr>
      <w:ins w:id="151" w:author="Marcos Almeida" w:date="2024-11-12T17:01:00Z">
        <w:r>
          <w:rPr>
            <w:sz w:val="28"/>
            <w:szCs w:val="28"/>
          </w:rPr>
          <w:t>Atendimento aos requisitos especificados;</w:t>
        </w:r>
      </w:ins>
    </w:p>
    <w:p w14:paraId="4EF3B3E7" w14:textId="169068D2" w:rsidR="007C3F02" w:rsidRPr="007C3F02" w:rsidRDefault="007C3F02" w:rsidP="007C3F02">
      <w:pPr>
        <w:pStyle w:val="PargrafodaLista"/>
        <w:numPr>
          <w:ilvl w:val="0"/>
          <w:numId w:val="1"/>
        </w:numPr>
        <w:tabs>
          <w:tab w:val="left" w:pos="6828"/>
        </w:tabs>
        <w:rPr>
          <w:ins w:id="152" w:author="Marcos Almeida" w:date="2024-11-12T17:01:00Z"/>
          <w:b/>
          <w:bCs/>
          <w:sz w:val="28"/>
          <w:szCs w:val="28"/>
          <w:rPrChange w:id="153" w:author="Marcos Almeida" w:date="2024-11-12T17:01:00Z">
            <w:rPr>
              <w:ins w:id="154" w:author="Marcos Almeida" w:date="2024-11-12T17:01:00Z"/>
              <w:sz w:val="28"/>
              <w:szCs w:val="28"/>
            </w:rPr>
          </w:rPrChange>
        </w:rPr>
      </w:pPr>
      <w:ins w:id="155" w:author="Marcos Almeida" w:date="2024-11-12T17:01:00Z">
        <w:r>
          <w:rPr>
            <w:sz w:val="28"/>
            <w:szCs w:val="28"/>
          </w:rPr>
          <w:t>Defeito zero;</w:t>
        </w:r>
      </w:ins>
    </w:p>
    <w:p w14:paraId="3D120A52" w14:textId="6287A6D3" w:rsidR="007C3F02" w:rsidRPr="007C3F02" w:rsidRDefault="007C3F02" w:rsidP="007C3F02">
      <w:pPr>
        <w:pStyle w:val="PargrafodaLista"/>
        <w:numPr>
          <w:ilvl w:val="0"/>
          <w:numId w:val="1"/>
        </w:numPr>
        <w:tabs>
          <w:tab w:val="left" w:pos="6828"/>
        </w:tabs>
        <w:rPr>
          <w:ins w:id="156" w:author="Marcos Almeida" w:date="2024-11-12T17:02:00Z"/>
          <w:b/>
          <w:bCs/>
          <w:sz w:val="28"/>
          <w:szCs w:val="28"/>
          <w:rPrChange w:id="157" w:author="Marcos Almeida" w:date="2024-11-12T17:02:00Z">
            <w:rPr>
              <w:ins w:id="158" w:author="Marcos Almeida" w:date="2024-11-12T17:02:00Z"/>
              <w:sz w:val="28"/>
              <w:szCs w:val="28"/>
            </w:rPr>
          </w:rPrChange>
        </w:rPr>
      </w:pPr>
      <w:ins w:id="159" w:author="Marcos Almeida" w:date="2024-11-12T17:01:00Z">
        <w:r>
          <w:rPr>
            <w:sz w:val="28"/>
            <w:szCs w:val="28"/>
          </w:rPr>
          <w:t>Grande nú</w:t>
        </w:r>
      </w:ins>
      <w:ins w:id="160" w:author="Marcos Almeida" w:date="2024-11-12T17:02:00Z">
        <w:r>
          <w:rPr>
            <w:sz w:val="28"/>
            <w:szCs w:val="28"/>
          </w:rPr>
          <w:t>mero de funções;</w:t>
        </w:r>
      </w:ins>
    </w:p>
    <w:p w14:paraId="0917E883" w14:textId="0355896A" w:rsidR="007C3F02" w:rsidRPr="007C3F02" w:rsidRDefault="007C3F02" w:rsidP="007C3F02">
      <w:pPr>
        <w:pStyle w:val="PargrafodaLista"/>
        <w:numPr>
          <w:ilvl w:val="0"/>
          <w:numId w:val="1"/>
        </w:numPr>
        <w:tabs>
          <w:tab w:val="left" w:pos="6828"/>
        </w:tabs>
        <w:rPr>
          <w:ins w:id="161" w:author="Marcos Almeida" w:date="2024-11-12T17:02:00Z"/>
          <w:b/>
          <w:bCs/>
          <w:sz w:val="28"/>
          <w:szCs w:val="28"/>
          <w:rPrChange w:id="162" w:author="Marcos Almeida" w:date="2024-11-12T17:02:00Z">
            <w:rPr>
              <w:ins w:id="163" w:author="Marcos Almeida" w:date="2024-11-12T17:02:00Z"/>
              <w:sz w:val="28"/>
              <w:szCs w:val="28"/>
            </w:rPr>
          </w:rPrChange>
        </w:rPr>
      </w:pPr>
      <w:ins w:id="164" w:author="Marcos Almeida" w:date="2024-11-12T17:02:00Z">
        <w:r>
          <w:rPr>
            <w:sz w:val="28"/>
            <w:szCs w:val="28"/>
          </w:rPr>
          <w:t>Alto desempenho;</w:t>
        </w:r>
      </w:ins>
    </w:p>
    <w:p w14:paraId="03856002" w14:textId="589A3028" w:rsidR="007C3F02" w:rsidRPr="007C3F02" w:rsidRDefault="007C3F02" w:rsidP="007C3F02">
      <w:pPr>
        <w:pStyle w:val="PargrafodaLista"/>
        <w:numPr>
          <w:ilvl w:val="0"/>
          <w:numId w:val="1"/>
        </w:numPr>
        <w:tabs>
          <w:tab w:val="left" w:pos="6828"/>
        </w:tabs>
        <w:rPr>
          <w:ins w:id="165" w:author="Marcos Almeida" w:date="2024-11-12T17:02:00Z"/>
          <w:b/>
          <w:bCs/>
          <w:sz w:val="28"/>
          <w:szCs w:val="28"/>
          <w:rPrChange w:id="166" w:author="Marcos Almeida" w:date="2024-11-12T17:02:00Z">
            <w:rPr>
              <w:ins w:id="167" w:author="Marcos Almeida" w:date="2024-11-12T17:02:00Z"/>
              <w:sz w:val="28"/>
              <w:szCs w:val="28"/>
            </w:rPr>
          </w:rPrChange>
        </w:rPr>
      </w:pPr>
      <w:ins w:id="168" w:author="Marcos Almeida" w:date="2024-11-12T17:02:00Z">
        <w:r>
          <w:rPr>
            <w:sz w:val="28"/>
            <w:szCs w:val="28"/>
          </w:rPr>
          <w:lastRenderedPageBreak/>
          <w:t>Baixo custo;</w:t>
        </w:r>
      </w:ins>
    </w:p>
    <w:p w14:paraId="2E364E71" w14:textId="19D03D94" w:rsidR="007C3F02" w:rsidRPr="007C3F02" w:rsidRDefault="007C3F02" w:rsidP="007C3F02">
      <w:pPr>
        <w:pStyle w:val="PargrafodaLista"/>
        <w:numPr>
          <w:ilvl w:val="0"/>
          <w:numId w:val="1"/>
        </w:numPr>
        <w:tabs>
          <w:tab w:val="left" w:pos="6828"/>
        </w:tabs>
        <w:rPr>
          <w:ins w:id="169" w:author="Marcos Almeida" w:date="2024-11-12T17:02:00Z"/>
          <w:b/>
          <w:bCs/>
          <w:sz w:val="28"/>
          <w:szCs w:val="28"/>
          <w:rPrChange w:id="170" w:author="Marcos Almeida" w:date="2024-11-12T17:02:00Z">
            <w:rPr>
              <w:ins w:id="171" w:author="Marcos Almeida" w:date="2024-11-12T17:02:00Z"/>
              <w:sz w:val="28"/>
              <w:szCs w:val="28"/>
            </w:rPr>
          </w:rPrChange>
        </w:rPr>
      </w:pPr>
      <w:ins w:id="172" w:author="Marcos Almeida" w:date="2024-11-12T17:02:00Z">
        <w:r>
          <w:rPr>
            <w:sz w:val="28"/>
            <w:szCs w:val="28"/>
          </w:rPr>
          <w:t>Desenvolvimento rápido;</w:t>
        </w:r>
      </w:ins>
    </w:p>
    <w:p w14:paraId="64D71DF2" w14:textId="4DC32D8E" w:rsidR="007C3F02" w:rsidRPr="007C3F02" w:rsidRDefault="007C3F02" w:rsidP="007C3F02">
      <w:pPr>
        <w:pStyle w:val="PargrafodaLista"/>
        <w:numPr>
          <w:ilvl w:val="0"/>
          <w:numId w:val="1"/>
        </w:numPr>
        <w:tabs>
          <w:tab w:val="left" w:pos="6828"/>
        </w:tabs>
        <w:rPr>
          <w:ins w:id="173" w:author="Marcos Almeida" w:date="2024-11-12T17:02:00Z"/>
          <w:b/>
          <w:bCs/>
          <w:sz w:val="28"/>
          <w:szCs w:val="28"/>
          <w:rPrChange w:id="174" w:author="Marcos Almeida" w:date="2024-11-12T17:02:00Z">
            <w:rPr>
              <w:ins w:id="175" w:author="Marcos Almeida" w:date="2024-11-12T17:02:00Z"/>
              <w:sz w:val="28"/>
              <w:szCs w:val="28"/>
            </w:rPr>
          </w:rPrChange>
        </w:rPr>
      </w:pPr>
      <w:ins w:id="176" w:author="Marcos Almeida" w:date="2024-11-12T17:02:00Z">
        <w:r>
          <w:rPr>
            <w:sz w:val="28"/>
            <w:szCs w:val="28"/>
          </w:rPr>
          <w:t>Facilidade de uso;</w:t>
        </w:r>
      </w:ins>
    </w:p>
    <w:p w14:paraId="53B78DE8" w14:textId="2F3321EB" w:rsidR="007C3F02" w:rsidRPr="007C3F02" w:rsidRDefault="007C3F02" w:rsidP="007C3F02">
      <w:pPr>
        <w:pStyle w:val="PargrafodaLista"/>
        <w:numPr>
          <w:ilvl w:val="0"/>
          <w:numId w:val="1"/>
        </w:numPr>
        <w:tabs>
          <w:tab w:val="left" w:pos="6828"/>
        </w:tabs>
        <w:rPr>
          <w:ins w:id="177" w:author="Marcos Almeida" w:date="2024-11-12T17:02:00Z"/>
          <w:b/>
          <w:bCs/>
          <w:sz w:val="28"/>
          <w:szCs w:val="28"/>
          <w:rPrChange w:id="178" w:author="Marcos Almeida" w:date="2024-11-12T17:02:00Z">
            <w:rPr>
              <w:ins w:id="179" w:author="Marcos Almeida" w:date="2024-11-12T17:02:00Z"/>
              <w:sz w:val="28"/>
              <w:szCs w:val="28"/>
            </w:rPr>
          </w:rPrChange>
        </w:rPr>
      </w:pPr>
      <w:ins w:id="180" w:author="Marcos Almeida" w:date="2024-11-12T17:02:00Z">
        <w:r>
          <w:rPr>
            <w:sz w:val="28"/>
            <w:szCs w:val="28"/>
          </w:rPr>
          <w:t>Eficiência nos serviços associados;</w:t>
        </w:r>
      </w:ins>
    </w:p>
    <w:p w14:paraId="718B3339" w14:textId="1000C6DC" w:rsidR="00A10B4C" w:rsidRPr="00A10B4C" w:rsidRDefault="007C3F02" w:rsidP="00A10B4C">
      <w:pPr>
        <w:pStyle w:val="PargrafodaLista"/>
        <w:numPr>
          <w:ilvl w:val="0"/>
          <w:numId w:val="1"/>
        </w:numPr>
        <w:tabs>
          <w:tab w:val="left" w:pos="6828"/>
        </w:tabs>
        <w:rPr>
          <w:ins w:id="181" w:author="Marcos Almeida" w:date="2024-11-12T17:05:00Z"/>
          <w:b/>
          <w:bCs/>
          <w:sz w:val="28"/>
          <w:szCs w:val="28"/>
          <w:rPrChange w:id="182" w:author="Marcos Almeida" w:date="2024-11-12T17:05:00Z">
            <w:rPr>
              <w:ins w:id="183" w:author="Marcos Almeida" w:date="2024-11-12T17:05:00Z"/>
              <w:sz w:val="28"/>
              <w:szCs w:val="28"/>
            </w:rPr>
          </w:rPrChange>
        </w:rPr>
      </w:pPr>
      <w:ins w:id="184" w:author="Marcos Almeida" w:date="2024-11-12T17:02:00Z">
        <w:r>
          <w:rPr>
            <w:sz w:val="28"/>
            <w:szCs w:val="28"/>
          </w:rPr>
          <w:t>Inovação;</w:t>
        </w:r>
      </w:ins>
    </w:p>
    <w:p w14:paraId="08D9920F" w14:textId="1A8993CD" w:rsidR="00A10B4C" w:rsidRDefault="00A10B4C" w:rsidP="00A10B4C">
      <w:pPr>
        <w:tabs>
          <w:tab w:val="left" w:pos="6828"/>
        </w:tabs>
        <w:rPr>
          <w:ins w:id="185" w:author="Marcos Almeida" w:date="2024-11-12T17:10:00Z"/>
          <w:b/>
          <w:bCs/>
          <w:sz w:val="28"/>
          <w:szCs w:val="28"/>
        </w:rPr>
      </w:pPr>
      <w:ins w:id="186" w:author="Marcos Almeida" w:date="2024-11-12T17:09:00Z">
        <w:r>
          <w:rPr>
            <w:b/>
            <w:bCs/>
            <w:sz w:val="28"/>
            <w:szCs w:val="28"/>
          </w:rPr>
          <w:t>Pontos releva</w:t>
        </w:r>
      </w:ins>
      <w:ins w:id="187" w:author="Marcos Almeida" w:date="2024-11-12T17:10:00Z">
        <w:r>
          <w:rPr>
            <w:b/>
            <w:bCs/>
            <w:sz w:val="28"/>
            <w:szCs w:val="28"/>
          </w:rPr>
          <w:t>ntes</w:t>
        </w:r>
      </w:ins>
      <w:ins w:id="188" w:author="Marcos Almeida" w:date="2024-11-12T17:11:00Z">
        <w:r>
          <w:rPr>
            <w:b/>
            <w:bCs/>
            <w:sz w:val="28"/>
            <w:szCs w:val="28"/>
          </w:rPr>
          <w:t xml:space="preserve"> qualidade de software</w:t>
        </w:r>
      </w:ins>
      <w:ins w:id="189" w:author="Marcos Almeida" w:date="2024-11-12T17:10:00Z">
        <w:r>
          <w:rPr>
            <w:b/>
            <w:bCs/>
            <w:sz w:val="28"/>
            <w:szCs w:val="28"/>
          </w:rPr>
          <w:t>:</w:t>
        </w:r>
      </w:ins>
    </w:p>
    <w:p w14:paraId="29EDC42D" w14:textId="6DF322DF" w:rsidR="00A10B4C" w:rsidRPr="00A10B4C" w:rsidRDefault="00A10B4C" w:rsidP="00A10B4C">
      <w:pPr>
        <w:pStyle w:val="PargrafodaLista"/>
        <w:numPr>
          <w:ilvl w:val="0"/>
          <w:numId w:val="1"/>
        </w:numPr>
        <w:tabs>
          <w:tab w:val="left" w:pos="6828"/>
        </w:tabs>
        <w:rPr>
          <w:ins w:id="190" w:author="Marcos Almeida" w:date="2024-11-12T17:10:00Z"/>
          <w:b/>
          <w:bCs/>
          <w:sz w:val="28"/>
          <w:szCs w:val="28"/>
          <w:rPrChange w:id="191" w:author="Marcos Almeida" w:date="2024-11-12T17:10:00Z">
            <w:rPr>
              <w:ins w:id="192" w:author="Marcos Almeida" w:date="2024-11-12T17:10:00Z"/>
              <w:sz w:val="28"/>
              <w:szCs w:val="28"/>
            </w:rPr>
          </w:rPrChange>
        </w:rPr>
      </w:pPr>
      <w:ins w:id="193" w:author="Marcos Almeida" w:date="2024-11-12T17:10:00Z">
        <w:r>
          <w:rPr>
            <w:sz w:val="28"/>
            <w:szCs w:val="28"/>
          </w:rPr>
          <w:t>Planejamento e gerenciamento efetivo;</w:t>
        </w:r>
      </w:ins>
    </w:p>
    <w:p w14:paraId="238DC045" w14:textId="6944408B" w:rsidR="00A10B4C" w:rsidRPr="00A10B4C" w:rsidRDefault="00A10B4C" w:rsidP="00A10B4C">
      <w:pPr>
        <w:pStyle w:val="PargrafodaLista"/>
        <w:numPr>
          <w:ilvl w:val="0"/>
          <w:numId w:val="1"/>
        </w:numPr>
        <w:tabs>
          <w:tab w:val="left" w:pos="6828"/>
        </w:tabs>
        <w:rPr>
          <w:ins w:id="194" w:author="Marcos Almeida" w:date="2024-11-12T17:10:00Z"/>
          <w:b/>
          <w:bCs/>
          <w:sz w:val="28"/>
          <w:szCs w:val="28"/>
          <w:rPrChange w:id="195" w:author="Marcos Almeida" w:date="2024-11-12T17:10:00Z">
            <w:rPr>
              <w:ins w:id="196" w:author="Marcos Almeida" w:date="2024-11-12T17:10:00Z"/>
              <w:sz w:val="28"/>
              <w:szCs w:val="28"/>
            </w:rPr>
          </w:rPrChange>
        </w:rPr>
      </w:pPr>
      <w:ins w:id="197" w:author="Marcos Almeida" w:date="2024-11-12T17:10:00Z">
        <w:r>
          <w:rPr>
            <w:sz w:val="28"/>
            <w:szCs w:val="28"/>
          </w:rPr>
          <w:t>Definição de um modelo de ciclo de vida;</w:t>
        </w:r>
      </w:ins>
    </w:p>
    <w:p w14:paraId="7A6D0A48" w14:textId="7C74653B" w:rsidR="00A10B4C" w:rsidRPr="00A10B4C" w:rsidRDefault="00A10B4C" w:rsidP="00A10B4C">
      <w:pPr>
        <w:pStyle w:val="PargrafodaLista"/>
        <w:numPr>
          <w:ilvl w:val="0"/>
          <w:numId w:val="1"/>
        </w:numPr>
        <w:tabs>
          <w:tab w:val="left" w:pos="6828"/>
        </w:tabs>
        <w:rPr>
          <w:ins w:id="198" w:author="Marcos Almeida" w:date="2024-11-12T17:10:00Z"/>
          <w:b/>
          <w:bCs/>
          <w:sz w:val="28"/>
          <w:szCs w:val="28"/>
          <w:rPrChange w:id="199" w:author="Marcos Almeida" w:date="2024-11-12T17:10:00Z">
            <w:rPr>
              <w:ins w:id="200" w:author="Marcos Almeida" w:date="2024-11-12T17:10:00Z"/>
              <w:sz w:val="28"/>
              <w:szCs w:val="28"/>
            </w:rPr>
          </w:rPrChange>
        </w:rPr>
      </w:pPr>
      <w:ins w:id="201" w:author="Marcos Almeida" w:date="2024-11-12T17:10:00Z">
        <w:r>
          <w:rPr>
            <w:sz w:val="28"/>
            <w:szCs w:val="28"/>
          </w:rPr>
          <w:t>Padronização;</w:t>
        </w:r>
      </w:ins>
    </w:p>
    <w:p w14:paraId="185C7289" w14:textId="1B3C944C" w:rsidR="00A10B4C" w:rsidRPr="00A10B4C" w:rsidRDefault="00A10B4C" w:rsidP="00A10B4C">
      <w:pPr>
        <w:pStyle w:val="PargrafodaLista"/>
        <w:numPr>
          <w:ilvl w:val="0"/>
          <w:numId w:val="1"/>
        </w:numPr>
        <w:tabs>
          <w:tab w:val="left" w:pos="6828"/>
        </w:tabs>
        <w:rPr>
          <w:ins w:id="202" w:author="Marcos Almeida" w:date="2024-11-12T17:10:00Z"/>
          <w:b/>
          <w:bCs/>
          <w:sz w:val="28"/>
          <w:szCs w:val="28"/>
          <w:rPrChange w:id="203" w:author="Marcos Almeida" w:date="2024-11-12T17:10:00Z">
            <w:rPr>
              <w:ins w:id="204" w:author="Marcos Almeida" w:date="2024-11-12T17:10:00Z"/>
              <w:sz w:val="28"/>
              <w:szCs w:val="28"/>
            </w:rPr>
          </w:rPrChange>
        </w:rPr>
      </w:pPr>
      <w:ins w:id="205" w:author="Marcos Almeida" w:date="2024-11-12T17:10:00Z">
        <w:r>
          <w:rPr>
            <w:sz w:val="28"/>
            <w:szCs w:val="28"/>
          </w:rPr>
          <w:t>Conformidade com requisitos especificados;</w:t>
        </w:r>
      </w:ins>
    </w:p>
    <w:p w14:paraId="7E11E80B" w14:textId="19B1EB2D" w:rsidR="00A10B4C" w:rsidRPr="00A10B4C" w:rsidRDefault="00A10B4C" w:rsidP="00A10B4C">
      <w:pPr>
        <w:pStyle w:val="PargrafodaLista"/>
        <w:numPr>
          <w:ilvl w:val="0"/>
          <w:numId w:val="1"/>
        </w:numPr>
        <w:tabs>
          <w:tab w:val="left" w:pos="6828"/>
        </w:tabs>
        <w:rPr>
          <w:ins w:id="206" w:author="Marcos Almeida" w:date="2024-11-12T17:10:00Z"/>
          <w:b/>
          <w:bCs/>
          <w:sz w:val="28"/>
          <w:szCs w:val="28"/>
          <w:rPrChange w:id="207" w:author="Marcos Almeida" w:date="2024-11-12T17:10:00Z">
            <w:rPr>
              <w:ins w:id="208" w:author="Marcos Almeida" w:date="2024-11-12T17:10:00Z"/>
              <w:sz w:val="28"/>
              <w:szCs w:val="28"/>
            </w:rPr>
          </w:rPrChange>
        </w:rPr>
      </w:pPr>
      <w:ins w:id="209" w:author="Marcos Almeida" w:date="2024-11-12T17:10:00Z">
        <w:r>
          <w:rPr>
            <w:sz w:val="28"/>
            <w:szCs w:val="28"/>
          </w:rPr>
          <w:t>Integridade dos produtos do desenvolvimento com os requisitos;</w:t>
        </w:r>
      </w:ins>
    </w:p>
    <w:p w14:paraId="5997E8E0" w14:textId="674B71ED" w:rsidR="00A10B4C" w:rsidRPr="00A10B4C" w:rsidRDefault="00A10B4C" w:rsidP="00A10B4C">
      <w:pPr>
        <w:pStyle w:val="PargrafodaLista"/>
        <w:numPr>
          <w:ilvl w:val="0"/>
          <w:numId w:val="1"/>
        </w:numPr>
        <w:tabs>
          <w:tab w:val="left" w:pos="6828"/>
        </w:tabs>
        <w:rPr>
          <w:ins w:id="210" w:author="Marcos Almeida" w:date="2024-11-12T17:11:00Z"/>
          <w:b/>
          <w:bCs/>
          <w:sz w:val="28"/>
          <w:szCs w:val="28"/>
          <w:rPrChange w:id="211" w:author="Marcos Almeida" w:date="2024-11-12T17:11:00Z">
            <w:rPr>
              <w:ins w:id="212" w:author="Marcos Almeida" w:date="2024-11-12T17:11:00Z"/>
              <w:sz w:val="28"/>
              <w:szCs w:val="28"/>
            </w:rPr>
          </w:rPrChange>
        </w:rPr>
      </w:pPr>
      <w:ins w:id="213" w:author="Marcos Almeida" w:date="2024-11-12T17:10:00Z">
        <w:r>
          <w:rPr>
            <w:sz w:val="28"/>
            <w:szCs w:val="28"/>
          </w:rPr>
          <w:t xml:space="preserve">Controle de </w:t>
        </w:r>
      </w:ins>
      <w:ins w:id="214" w:author="Marcos Almeida" w:date="2024-11-12T17:11:00Z">
        <w:r>
          <w:rPr>
            <w:sz w:val="28"/>
            <w:szCs w:val="28"/>
          </w:rPr>
          <w:t>versões;</w:t>
        </w:r>
      </w:ins>
    </w:p>
    <w:p w14:paraId="00E8C001" w14:textId="279D3554" w:rsidR="00A10B4C" w:rsidRPr="00A10B4C" w:rsidRDefault="00A10B4C" w:rsidP="00A10B4C">
      <w:pPr>
        <w:pStyle w:val="PargrafodaLista"/>
        <w:numPr>
          <w:ilvl w:val="0"/>
          <w:numId w:val="1"/>
        </w:numPr>
        <w:tabs>
          <w:tab w:val="left" w:pos="6828"/>
        </w:tabs>
        <w:rPr>
          <w:ins w:id="215" w:author="Marcos Almeida" w:date="2024-11-12T17:11:00Z"/>
          <w:b/>
          <w:bCs/>
          <w:sz w:val="28"/>
          <w:szCs w:val="28"/>
          <w:rPrChange w:id="216" w:author="Marcos Almeida" w:date="2024-11-12T17:11:00Z">
            <w:rPr>
              <w:ins w:id="217" w:author="Marcos Almeida" w:date="2024-11-12T17:11:00Z"/>
              <w:sz w:val="28"/>
              <w:szCs w:val="28"/>
            </w:rPr>
          </w:rPrChange>
        </w:rPr>
      </w:pPr>
      <w:ins w:id="218" w:author="Marcos Almeida" w:date="2024-11-12T17:11:00Z">
        <w:r>
          <w:rPr>
            <w:sz w:val="28"/>
            <w:szCs w:val="28"/>
          </w:rPr>
          <w:t>Testes e inspeções.</w:t>
        </w:r>
      </w:ins>
    </w:p>
    <w:p w14:paraId="5513AAFC" w14:textId="77777777" w:rsidR="00A10B4C" w:rsidRPr="00A10B4C" w:rsidRDefault="00A10B4C" w:rsidP="00A10B4C">
      <w:pPr>
        <w:tabs>
          <w:tab w:val="left" w:pos="6828"/>
        </w:tabs>
        <w:rPr>
          <w:b/>
          <w:bCs/>
          <w:sz w:val="28"/>
          <w:szCs w:val="28"/>
          <w:rPrChange w:id="219" w:author="Marcos Almeida" w:date="2024-11-12T17:11:00Z">
            <w:rPr/>
          </w:rPrChange>
        </w:rPr>
        <w:pPrChange w:id="220" w:author="Marcos Almeida" w:date="2024-11-12T17:11:00Z">
          <w:pPr/>
        </w:pPrChange>
      </w:pPr>
    </w:p>
    <w:sectPr w:rsidR="00A10B4C" w:rsidRPr="00A10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05B87"/>
    <w:multiLevelType w:val="hybridMultilevel"/>
    <w:tmpl w:val="69EC0030"/>
    <w:lvl w:ilvl="0" w:tplc="A9AA72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s Almeida">
    <w15:presenceInfo w15:providerId="Windows Live" w15:userId="090758f68bc92c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74"/>
    <w:rsid w:val="00072B11"/>
    <w:rsid w:val="000B79C1"/>
    <w:rsid w:val="000C1C74"/>
    <w:rsid w:val="0067433E"/>
    <w:rsid w:val="007C3F02"/>
    <w:rsid w:val="00A10B4C"/>
    <w:rsid w:val="00DC6837"/>
    <w:rsid w:val="00E5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4DC31"/>
  <w15:chartTrackingRefBased/>
  <w15:docId w15:val="{05F33E19-3266-4160-99C6-3EBC819E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Almeida</dc:creator>
  <cp:keywords/>
  <dc:description/>
  <cp:lastModifiedBy>Marcos Almeida</cp:lastModifiedBy>
  <cp:revision>3</cp:revision>
  <dcterms:created xsi:type="dcterms:W3CDTF">2024-11-12T18:37:00Z</dcterms:created>
  <dcterms:modified xsi:type="dcterms:W3CDTF">2024-11-12T20:15:00Z</dcterms:modified>
</cp:coreProperties>
</file>