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E64E" w14:textId="0CFD3C22" w:rsidR="000A6E7C" w:rsidRPr="00E52195" w:rsidRDefault="00D62043" w:rsidP="00D62043">
      <w:pPr>
        <w:jc w:val="center"/>
        <w:rPr>
          <w:ins w:id="0" w:author="Marcos Almeida" w:date="2024-09-10T14:36:00Z"/>
          <w:b/>
          <w:bCs/>
          <w:sz w:val="28"/>
          <w:szCs w:val="28"/>
          <w:rPrChange w:id="1" w:author="Marcos Almeida" w:date="2024-09-10T14:46:00Z">
            <w:rPr>
              <w:ins w:id="2" w:author="Marcos Almeida" w:date="2024-09-10T14:36:00Z"/>
              <w:b/>
              <w:bCs/>
              <w:sz w:val="24"/>
              <w:szCs w:val="24"/>
            </w:rPr>
          </w:rPrChange>
        </w:rPr>
      </w:pPr>
      <w:ins w:id="3" w:author="Marcos Almeida" w:date="2024-09-10T14:36:00Z">
        <w:r w:rsidRPr="00E52195">
          <w:rPr>
            <w:b/>
            <w:bCs/>
            <w:sz w:val="28"/>
            <w:szCs w:val="28"/>
            <w:rPrChange w:id="4" w:author="Marcos Almeida" w:date="2024-09-10T14:46:00Z">
              <w:rPr>
                <w:b/>
                <w:bCs/>
                <w:sz w:val="24"/>
                <w:szCs w:val="24"/>
              </w:rPr>
            </w:rPrChange>
          </w:rPr>
          <w:t>ENGENHARIA DE SOFTWARE – 10/09/2024</w:t>
        </w:r>
      </w:ins>
    </w:p>
    <w:p w14:paraId="69F88B63" w14:textId="27489CCA" w:rsidR="00D62043" w:rsidRDefault="00E52195" w:rsidP="00E52195">
      <w:pPr>
        <w:jc w:val="center"/>
        <w:rPr>
          <w:ins w:id="5" w:author="Marcos Almeida" w:date="2024-09-10T14:52:00Z"/>
          <w:b/>
          <w:bCs/>
          <w:sz w:val="24"/>
          <w:szCs w:val="24"/>
        </w:rPr>
      </w:pPr>
      <w:ins w:id="6" w:author="Marcos Almeida" w:date="2024-09-10T14:46:00Z">
        <w:r>
          <w:rPr>
            <w:b/>
            <w:bCs/>
            <w:sz w:val="24"/>
            <w:szCs w:val="24"/>
          </w:rPr>
          <w:t>Metodologias Ágeis</w:t>
        </w:r>
      </w:ins>
    </w:p>
    <w:p w14:paraId="0B0129CD" w14:textId="329B01E2" w:rsidR="00A53DB5" w:rsidRPr="00A53DB5" w:rsidRDefault="00A53DB5" w:rsidP="00A53DB5">
      <w:pPr>
        <w:pStyle w:val="PargrafodaLista"/>
        <w:numPr>
          <w:ilvl w:val="0"/>
          <w:numId w:val="1"/>
        </w:numPr>
        <w:jc w:val="center"/>
        <w:rPr>
          <w:ins w:id="7" w:author="Marcos Almeida" w:date="2024-09-10T14:53:00Z"/>
          <w:b/>
          <w:bCs/>
          <w:sz w:val="24"/>
          <w:szCs w:val="24"/>
          <w:rPrChange w:id="8" w:author="Marcos Almeida" w:date="2024-09-10T14:53:00Z">
            <w:rPr>
              <w:ins w:id="9" w:author="Marcos Almeida" w:date="2024-09-10T14:53:00Z"/>
              <w:sz w:val="24"/>
              <w:szCs w:val="24"/>
            </w:rPr>
          </w:rPrChange>
        </w:rPr>
      </w:pPr>
      <w:ins w:id="10" w:author="Marcos Almeida" w:date="2024-09-10T14:52:00Z">
        <w:r>
          <w:rPr>
            <w:sz w:val="24"/>
            <w:szCs w:val="24"/>
          </w:rPr>
          <w:t>Surgiu em 2001 por um grupo de 17 devs de software</w:t>
        </w:r>
      </w:ins>
    </w:p>
    <w:p w14:paraId="7FA40042" w14:textId="31A1F2E7" w:rsidR="00A53DB5" w:rsidRPr="00A53DB5" w:rsidRDefault="00A53DB5" w:rsidP="00A53DB5">
      <w:pPr>
        <w:pStyle w:val="PargrafodaLista"/>
        <w:numPr>
          <w:ilvl w:val="0"/>
          <w:numId w:val="1"/>
        </w:numPr>
        <w:jc w:val="center"/>
        <w:rPr>
          <w:ins w:id="11" w:author="Marcos Almeida" w:date="2024-09-10T14:46:00Z"/>
          <w:b/>
          <w:bCs/>
          <w:sz w:val="24"/>
          <w:szCs w:val="24"/>
          <w:rPrChange w:id="12" w:author="Marcos Almeida" w:date="2024-09-10T14:52:00Z">
            <w:rPr>
              <w:ins w:id="13" w:author="Marcos Almeida" w:date="2024-09-10T14:46:00Z"/>
            </w:rPr>
          </w:rPrChange>
        </w:rPr>
        <w:pPrChange w:id="14" w:author="Marcos Almeida" w:date="2024-09-10T14:52:00Z">
          <w:pPr>
            <w:jc w:val="center"/>
          </w:pPr>
        </w:pPrChange>
      </w:pPr>
      <w:ins w:id="15" w:author="Marcos Almeida" w:date="2024-09-10T14:53:00Z">
        <w:r>
          <w:rPr>
            <w:sz w:val="24"/>
            <w:szCs w:val="24"/>
          </w:rPr>
          <w:t>Surgiu a partir do Manifesto ágil</w:t>
        </w:r>
      </w:ins>
    </w:p>
    <w:p w14:paraId="5AD4B654" w14:textId="2D63AB34" w:rsidR="00E52195" w:rsidRDefault="00E52195" w:rsidP="00E52195">
      <w:pPr>
        <w:jc w:val="center"/>
        <w:rPr>
          <w:ins w:id="16" w:author="Marcos Almeida" w:date="2024-09-10T14:46:00Z"/>
          <w:b/>
          <w:bCs/>
          <w:sz w:val="24"/>
          <w:szCs w:val="24"/>
        </w:rPr>
      </w:pPr>
    </w:p>
    <w:p w14:paraId="4C69EF74" w14:textId="4661E125" w:rsidR="00A53DB5" w:rsidRDefault="00A53DB5" w:rsidP="00A53DB5">
      <w:pPr>
        <w:pStyle w:val="PargrafodaLista"/>
        <w:numPr>
          <w:ilvl w:val="0"/>
          <w:numId w:val="1"/>
        </w:numPr>
        <w:ind w:left="1068"/>
        <w:jc w:val="both"/>
        <w:rPr>
          <w:ins w:id="17" w:author="Marcos Almeida" w:date="2024-09-10T14:50:00Z"/>
          <w:sz w:val="24"/>
          <w:szCs w:val="24"/>
        </w:rPr>
      </w:pPr>
      <w:ins w:id="18" w:author="Marcos Almeida" w:date="2024-09-10T14:47:00Z">
        <w:r>
          <w:rPr>
            <w:sz w:val="24"/>
            <w:szCs w:val="24"/>
          </w:rPr>
          <w:t>São conjuntos de práticas que proporcionam um gerenciamento de projet</w:t>
        </w:r>
      </w:ins>
      <w:ins w:id="19" w:author="Marcos Almeida" w:date="2024-09-10T14:48:00Z">
        <w:r>
          <w:rPr>
            <w:sz w:val="24"/>
            <w:szCs w:val="24"/>
          </w:rPr>
          <w:t xml:space="preserve">os mais </w:t>
        </w:r>
        <w:r w:rsidRPr="00A53DB5">
          <w:rPr>
            <w:b/>
            <w:bCs/>
            <w:sz w:val="24"/>
            <w:szCs w:val="24"/>
            <w:rPrChange w:id="20" w:author="Marcos Almeida" w:date="2024-09-10T14:49:00Z">
              <w:rPr>
                <w:sz w:val="24"/>
                <w:szCs w:val="24"/>
              </w:rPr>
            </w:rPrChange>
          </w:rPr>
          <w:t>adaptável às mudanças.</w:t>
        </w:r>
        <w:r>
          <w:rPr>
            <w:sz w:val="24"/>
            <w:szCs w:val="24"/>
          </w:rPr>
          <w:t xml:space="preserve"> </w:t>
        </w:r>
        <w:r w:rsidRPr="00A53DB5">
          <w:rPr>
            <w:b/>
            <w:bCs/>
            <w:sz w:val="24"/>
            <w:szCs w:val="24"/>
            <w:rPrChange w:id="21" w:author="Marcos Almeida" w:date="2024-09-10T14:49:00Z">
              <w:rPr>
                <w:sz w:val="24"/>
                <w:szCs w:val="24"/>
              </w:rPr>
            </w:rPrChange>
          </w:rPr>
          <w:t>Ciclos curtos</w:t>
        </w:r>
        <w:r>
          <w:rPr>
            <w:sz w:val="24"/>
            <w:szCs w:val="24"/>
          </w:rPr>
          <w:t xml:space="preserve">. Tem o </w:t>
        </w:r>
        <w:r w:rsidRPr="00A53DB5">
          <w:rPr>
            <w:b/>
            <w:bCs/>
            <w:sz w:val="24"/>
            <w:szCs w:val="24"/>
            <w:rPrChange w:id="22" w:author="Marcos Almeida" w:date="2024-09-10T14:49:00Z">
              <w:rPr>
                <w:sz w:val="24"/>
                <w:szCs w:val="24"/>
              </w:rPr>
            </w:rPrChange>
          </w:rPr>
          <w:t>tempo como principal restrição</w:t>
        </w:r>
      </w:ins>
      <w:ins w:id="23" w:author="Marcos Almeida" w:date="2024-09-10T14:49:00Z">
        <w:r>
          <w:rPr>
            <w:sz w:val="24"/>
            <w:szCs w:val="24"/>
          </w:rPr>
          <w:t xml:space="preserve"> e tem como característica </w:t>
        </w:r>
      </w:ins>
      <w:ins w:id="24" w:author="Marcos Almeida" w:date="2024-09-10T14:48:00Z">
        <w:r w:rsidRPr="00A53DB5">
          <w:rPr>
            <w:b/>
            <w:bCs/>
            <w:sz w:val="24"/>
            <w:szCs w:val="24"/>
            <w:rPrChange w:id="25" w:author="Marcos Almeida" w:date="2024-09-10T14:49:00Z">
              <w:rPr>
                <w:sz w:val="24"/>
                <w:szCs w:val="24"/>
              </w:rPr>
            </w:rPrChange>
          </w:rPr>
          <w:t>entregas rápidas e frequentes</w:t>
        </w:r>
      </w:ins>
      <w:ins w:id="26" w:author="Marcos Almeida" w:date="2024-09-10T14:50:00Z">
        <w:r>
          <w:rPr>
            <w:sz w:val="24"/>
            <w:szCs w:val="24"/>
          </w:rPr>
          <w:t>.</w:t>
        </w:r>
      </w:ins>
    </w:p>
    <w:p w14:paraId="340726B4" w14:textId="2CF06342" w:rsidR="00A53DB5" w:rsidRDefault="00A53DB5" w:rsidP="00A53DB5">
      <w:pPr>
        <w:pStyle w:val="PargrafodaLista"/>
        <w:numPr>
          <w:ilvl w:val="0"/>
          <w:numId w:val="1"/>
        </w:numPr>
        <w:ind w:left="1068"/>
        <w:jc w:val="both"/>
        <w:rPr>
          <w:ins w:id="27" w:author="Marcos Almeida" w:date="2024-09-10T14:53:00Z"/>
          <w:sz w:val="24"/>
          <w:szCs w:val="24"/>
        </w:rPr>
      </w:pPr>
      <w:ins w:id="28" w:author="Marcos Almeida" w:date="2024-09-10T14:50:00Z">
        <w:r>
          <w:rPr>
            <w:sz w:val="24"/>
            <w:szCs w:val="24"/>
          </w:rPr>
          <w:t xml:space="preserve">Equipe </w:t>
        </w:r>
        <w:r w:rsidRPr="00A53DB5">
          <w:rPr>
            <w:b/>
            <w:bCs/>
            <w:sz w:val="24"/>
            <w:szCs w:val="24"/>
            <w:rPrChange w:id="29" w:author="Marcos Almeida" w:date="2024-09-10T14:51:00Z">
              <w:rPr>
                <w:sz w:val="24"/>
                <w:szCs w:val="24"/>
              </w:rPr>
            </w:rPrChange>
          </w:rPr>
          <w:t>pequena</w:t>
        </w:r>
        <w:r>
          <w:rPr>
            <w:sz w:val="24"/>
            <w:szCs w:val="24"/>
          </w:rPr>
          <w:t xml:space="preserve"> e </w:t>
        </w:r>
        <w:r w:rsidRPr="00A53DB5">
          <w:rPr>
            <w:b/>
            <w:bCs/>
            <w:sz w:val="24"/>
            <w:szCs w:val="24"/>
            <w:rPrChange w:id="30" w:author="Marcos Almeida" w:date="2024-09-10T14:51:00Z">
              <w:rPr>
                <w:sz w:val="24"/>
                <w:szCs w:val="24"/>
              </w:rPr>
            </w:rPrChange>
          </w:rPr>
          <w:t>autogerenciável</w:t>
        </w:r>
      </w:ins>
      <w:ins w:id="31" w:author="Marcos Almeida" w:date="2024-09-10T14:51:00Z">
        <w:r>
          <w:rPr>
            <w:sz w:val="24"/>
            <w:szCs w:val="24"/>
          </w:rPr>
          <w:t>. E</w:t>
        </w:r>
      </w:ins>
      <w:ins w:id="32" w:author="Marcos Almeida" w:date="2024-09-10T14:50:00Z">
        <w:r>
          <w:rPr>
            <w:sz w:val="24"/>
            <w:szCs w:val="24"/>
          </w:rPr>
          <w:t>sforço</w:t>
        </w:r>
      </w:ins>
      <w:ins w:id="33" w:author="Marcos Almeida" w:date="2024-09-10T14:51:00Z">
        <w:r>
          <w:rPr>
            <w:sz w:val="24"/>
            <w:szCs w:val="24"/>
          </w:rPr>
          <w:t xml:space="preserve"> empregado na </w:t>
        </w:r>
        <w:r w:rsidRPr="00A53DB5">
          <w:rPr>
            <w:b/>
            <w:bCs/>
            <w:sz w:val="24"/>
            <w:szCs w:val="24"/>
            <w:rPrChange w:id="34" w:author="Marcos Almeida" w:date="2024-09-10T14:51:00Z">
              <w:rPr>
                <w:sz w:val="24"/>
                <w:szCs w:val="24"/>
              </w:rPr>
            </w:rPrChange>
          </w:rPr>
          <w:t>qualidade</w:t>
        </w:r>
        <w:r>
          <w:rPr>
            <w:sz w:val="24"/>
            <w:szCs w:val="24"/>
          </w:rPr>
          <w:t xml:space="preserve">. Acrescenta </w:t>
        </w:r>
        <w:r w:rsidRPr="00A53DB5">
          <w:rPr>
            <w:b/>
            <w:bCs/>
            <w:sz w:val="24"/>
            <w:szCs w:val="24"/>
            <w:rPrChange w:id="35" w:author="Marcos Almeida" w:date="2024-09-10T14:51:00Z">
              <w:rPr>
                <w:sz w:val="24"/>
                <w:szCs w:val="24"/>
              </w:rPr>
            </w:rPrChange>
          </w:rPr>
          <w:t>alto valor</w:t>
        </w:r>
        <w:r>
          <w:rPr>
            <w:sz w:val="24"/>
            <w:szCs w:val="24"/>
          </w:rPr>
          <w:t xml:space="preserve"> para o cliente do projeto</w:t>
        </w:r>
      </w:ins>
    </w:p>
    <w:p w14:paraId="1D1C9E90" w14:textId="7652FCAB" w:rsidR="00A53DB5" w:rsidRDefault="00A53DB5" w:rsidP="00A53DB5">
      <w:pPr>
        <w:jc w:val="both"/>
        <w:rPr>
          <w:ins w:id="36" w:author="Marcos Almeida" w:date="2024-09-10T14:53:00Z"/>
          <w:sz w:val="24"/>
          <w:szCs w:val="24"/>
        </w:rPr>
      </w:pPr>
    </w:p>
    <w:p w14:paraId="68B43397" w14:textId="68F73DC3" w:rsidR="00A53DB5" w:rsidRDefault="00A53DB5" w:rsidP="00A53DB5">
      <w:pPr>
        <w:jc w:val="center"/>
        <w:rPr>
          <w:ins w:id="37" w:author="Marcos Almeida" w:date="2024-09-10T14:53:00Z"/>
          <w:b/>
          <w:bCs/>
          <w:sz w:val="24"/>
          <w:szCs w:val="24"/>
        </w:rPr>
      </w:pPr>
      <w:ins w:id="38" w:author="Marcos Almeida" w:date="2024-09-10T14:53:00Z">
        <w:r>
          <w:rPr>
            <w:b/>
            <w:bCs/>
            <w:sz w:val="24"/>
            <w:szCs w:val="24"/>
          </w:rPr>
          <w:t>MANIFESTO ÁGIL</w:t>
        </w:r>
      </w:ins>
    </w:p>
    <w:p w14:paraId="5DC26335" w14:textId="3D53709C" w:rsidR="00A53DB5" w:rsidRPr="00A53DB5" w:rsidRDefault="00A53DB5" w:rsidP="00A53DB5">
      <w:pPr>
        <w:pStyle w:val="PargrafodaLista"/>
        <w:numPr>
          <w:ilvl w:val="0"/>
          <w:numId w:val="1"/>
        </w:numPr>
        <w:rPr>
          <w:ins w:id="39" w:author="Marcos Almeida" w:date="2024-09-10T14:54:00Z"/>
          <w:b/>
          <w:bCs/>
          <w:sz w:val="24"/>
          <w:szCs w:val="24"/>
          <w:rPrChange w:id="40" w:author="Marcos Almeida" w:date="2024-09-10T14:54:00Z">
            <w:rPr>
              <w:ins w:id="41" w:author="Marcos Almeida" w:date="2024-09-10T14:54:00Z"/>
              <w:sz w:val="24"/>
              <w:szCs w:val="24"/>
            </w:rPr>
          </w:rPrChange>
        </w:rPr>
      </w:pPr>
      <w:ins w:id="42" w:author="Marcos Almeida" w:date="2024-09-10T14:53:00Z">
        <w:r>
          <w:rPr>
            <w:sz w:val="24"/>
            <w:szCs w:val="24"/>
          </w:rPr>
          <w:t xml:space="preserve">Valorizar </w:t>
        </w:r>
      </w:ins>
      <w:ins w:id="43" w:author="Marcos Almeida" w:date="2024-09-10T14:54:00Z">
        <w:r>
          <w:rPr>
            <w:sz w:val="24"/>
            <w:szCs w:val="24"/>
          </w:rPr>
          <w:t>mais</w:t>
        </w:r>
      </w:ins>
      <w:ins w:id="44" w:author="Marcos Almeida" w:date="2024-09-10T14:55:00Z">
        <w:r>
          <w:rPr>
            <w:sz w:val="24"/>
            <w:szCs w:val="24"/>
          </w:rPr>
          <w:t xml:space="preserve"> </w:t>
        </w:r>
      </w:ins>
      <w:ins w:id="45" w:author="Marcos Almeida" w:date="2024-09-10T14:53:00Z">
        <w:r w:rsidRPr="00A53DB5">
          <w:rPr>
            <w:b/>
            <w:bCs/>
            <w:sz w:val="24"/>
            <w:szCs w:val="24"/>
            <w:rPrChange w:id="46" w:author="Marcos Almeida" w:date="2024-09-10T14:55:00Z">
              <w:rPr>
                <w:sz w:val="24"/>
                <w:szCs w:val="24"/>
              </w:rPr>
            </w:rPrChange>
          </w:rPr>
          <w:t>indivíduos</w:t>
        </w:r>
        <w:r>
          <w:rPr>
            <w:sz w:val="24"/>
            <w:szCs w:val="24"/>
          </w:rPr>
          <w:t xml:space="preserve"> e </w:t>
        </w:r>
        <w:r w:rsidRPr="00A53DB5">
          <w:rPr>
            <w:b/>
            <w:bCs/>
            <w:sz w:val="24"/>
            <w:szCs w:val="24"/>
            <w:rPrChange w:id="47" w:author="Marcos Almeida" w:date="2024-09-10T14:55:00Z">
              <w:rPr>
                <w:sz w:val="24"/>
                <w:szCs w:val="24"/>
              </w:rPr>
            </w:rPrChange>
          </w:rPr>
          <w:t>interações</w:t>
        </w:r>
      </w:ins>
      <w:ins w:id="48" w:author="Marcos Almeida" w:date="2024-09-10T14:54:00Z">
        <w:r>
          <w:rPr>
            <w:sz w:val="24"/>
            <w:szCs w:val="24"/>
          </w:rPr>
          <w:t xml:space="preserve"> do que </w:t>
        </w:r>
        <w:r w:rsidRPr="00A53DB5">
          <w:rPr>
            <w:b/>
            <w:bCs/>
            <w:sz w:val="24"/>
            <w:szCs w:val="24"/>
            <w:rPrChange w:id="49" w:author="Marcos Almeida" w:date="2024-09-10T14:55:00Z">
              <w:rPr>
                <w:sz w:val="24"/>
                <w:szCs w:val="24"/>
              </w:rPr>
            </w:rPrChange>
          </w:rPr>
          <w:t>processos</w:t>
        </w:r>
        <w:r>
          <w:rPr>
            <w:sz w:val="24"/>
            <w:szCs w:val="24"/>
          </w:rPr>
          <w:t xml:space="preserve"> e </w:t>
        </w:r>
        <w:r w:rsidRPr="00A53DB5">
          <w:rPr>
            <w:b/>
            <w:bCs/>
            <w:sz w:val="24"/>
            <w:szCs w:val="24"/>
            <w:rPrChange w:id="50" w:author="Marcos Almeida" w:date="2024-09-10T14:55:00Z">
              <w:rPr>
                <w:sz w:val="24"/>
                <w:szCs w:val="24"/>
              </w:rPr>
            </w:rPrChange>
          </w:rPr>
          <w:t>ferramentas</w:t>
        </w:r>
      </w:ins>
    </w:p>
    <w:p w14:paraId="46EAD6A0" w14:textId="5E4DF9B3" w:rsidR="00A53DB5" w:rsidRPr="00A53DB5" w:rsidRDefault="00A53DB5" w:rsidP="00A53DB5">
      <w:pPr>
        <w:pStyle w:val="PargrafodaLista"/>
        <w:numPr>
          <w:ilvl w:val="0"/>
          <w:numId w:val="1"/>
        </w:numPr>
        <w:rPr>
          <w:ins w:id="51" w:author="Marcos Almeida" w:date="2024-09-10T14:54:00Z"/>
          <w:b/>
          <w:bCs/>
          <w:sz w:val="24"/>
          <w:szCs w:val="24"/>
          <w:rPrChange w:id="52" w:author="Marcos Almeida" w:date="2024-09-10T14:54:00Z">
            <w:rPr>
              <w:ins w:id="53" w:author="Marcos Almeida" w:date="2024-09-10T14:54:00Z"/>
              <w:sz w:val="24"/>
              <w:szCs w:val="24"/>
            </w:rPr>
          </w:rPrChange>
        </w:rPr>
      </w:pPr>
      <w:ins w:id="54" w:author="Marcos Almeida" w:date="2024-09-10T14:54:00Z">
        <w:r>
          <w:rPr>
            <w:sz w:val="24"/>
            <w:szCs w:val="24"/>
          </w:rPr>
          <w:t xml:space="preserve">Valorizar mais </w:t>
        </w:r>
        <w:r w:rsidRPr="00A53DB5">
          <w:rPr>
            <w:b/>
            <w:bCs/>
            <w:sz w:val="24"/>
            <w:szCs w:val="24"/>
            <w:rPrChange w:id="55" w:author="Marcos Almeida" w:date="2024-09-10T14:55:00Z">
              <w:rPr>
                <w:sz w:val="24"/>
                <w:szCs w:val="24"/>
              </w:rPr>
            </w:rPrChange>
          </w:rPr>
          <w:t>Software</w:t>
        </w:r>
        <w:r>
          <w:rPr>
            <w:sz w:val="24"/>
            <w:szCs w:val="24"/>
          </w:rPr>
          <w:t xml:space="preserve"> </w:t>
        </w:r>
        <w:r w:rsidRPr="00A53DB5">
          <w:rPr>
            <w:b/>
            <w:bCs/>
            <w:sz w:val="24"/>
            <w:szCs w:val="24"/>
            <w:rPrChange w:id="56" w:author="Marcos Almeida" w:date="2024-09-10T14:55:00Z">
              <w:rPr>
                <w:sz w:val="24"/>
                <w:szCs w:val="24"/>
              </w:rPr>
            </w:rPrChange>
          </w:rPr>
          <w:t>em</w:t>
        </w:r>
        <w:r>
          <w:rPr>
            <w:sz w:val="24"/>
            <w:szCs w:val="24"/>
          </w:rPr>
          <w:t xml:space="preserve"> </w:t>
        </w:r>
        <w:r w:rsidRPr="00A53DB5">
          <w:rPr>
            <w:b/>
            <w:bCs/>
            <w:sz w:val="24"/>
            <w:szCs w:val="24"/>
            <w:rPrChange w:id="57" w:author="Marcos Almeida" w:date="2024-09-10T14:55:00Z">
              <w:rPr>
                <w:sz w:val="24"/>
                <w:szCs w:val="24"/>
              </w:rPr>
            </w:rPrChange>
          </w:rPr>
          <w:t>funcionamento</w:t>
        </w:r>
        <w:r>
          <w:rPr>
            <w:sz w:val="24"/>
            <w:szCs w:val="24"/>
          </w:rPr>
          <w:t xml:space="preserve"> do que </w:t>
        </w:r>
        <w:r w:rsidRPr="00A53DB5">
          <w:rPr>
            <w:b/>
            <w:bCs/>
            <w:sz w:val="24"/>
            <w:szCs w:val="24"/>
            <w:rPrChange w:id="58" w:author="Marcos Almeida" w:date="2024-09-10T14:55:00Z">
              <w:rPr>
                <w:sz w:val="24"/>
                <w:szCs w:val="24"/>
              </w:rPr>
            </w:rPrChange>
          </w:rPr>
          <w:t>documentação</w:t>
        </w:r>
      </w:ins>
    </w:p>
    <w:p w14:paraId="3E55CB15" w14:textId="7009A6DD" w:rsidR="00A53DB5" w:rsidRPr="00A53DB5" w:rsidRDefault="00A53DB5" w:rsidP="00A53DB5">
      <w:pPr>
        <w:pStyle w:val="PargrafodaLista"/>
        <w:numPr>
          <w:ilvl w:val="0"/>
          <w:numId w:val="1"/>
        </w:numPr>
        <w:rPr>
          <w:ins w:id="59" w:author="Marcos Almeida" w:date="2024-09-10T14:54:00Z"/>
          <w:b/>
          <w:bCs/>
          <w:sz w:val="24"/>
          <w:szCs w:val="24"/>
          <w:rPrChange w:id="60" w:author="Marcos Almeida" w:date="2024-09-10T14:54:00Z">
            <w:rPr>
              <w:ins w:id="61" w:author="Marcos Almeida" w:date="2024-09-10T14:54:00Z"/>
              <w:sz w:val="24"/>
              <w:szCs w:val="24"/>
            </w:rPr>
          </w:rPrChange>
        </w:rPr>
      </w:pPr>
      <w:ins w:id="62" w:author="Marcos Almeida" w:date="2024-09-10T14:55:00Z">
        <w:r>
          <w:rPr>
            <w:sz w:val="24"/>
            <w:szCs w:val="24"/>
          </w:rPr>
          <w:t xml:space="preserve">Valorizar mais </w:t>
        </w:r>
      </w:ins>
      <w:ins w:id="63" w:author="Marcos Almeida" w:date="2024-09-10T14:54:00Z">
        <w:r w:rsidRPr="00A53DB5">
          <w:rPr>
            <w:b/>
            <w:bCs/>
            <w:sz w:val="24"/>
            <w:szCs w:val="24"/>
            <w:rPrChange w:id="64" w:author="Marcos Almeida" w:date="2024-09-10T14:55:00Z">
              <w:rPr>
                <w:sz w:val="24"/>
                <w:szCs w:val="24"/>
              </w:rPr>
            </w:rPrChange>
          </w:rPr>
          <w:t>Colaboração</w:t>
        </w:r>
        <w:r>
          <w:rPr>
            <w:sz w:val="24"/>
            <w:szCs w:val="24"/>
          </w:rPr>
          <w:t xml:space="preserve"> com o </w:t>
        </w:r>
        <w:r w:rsidRPr="00A53DB5">
          <w:rPr>
            <w:b/>
            <w:bCs/>
            <w:sz w:val="24"/>
            <w:szCs w:val="24"/>
            <w:rPrChange w:id="65" w:author="Marcos Almeida" w:date="2024-09-10T14:55:00Z">
              <w:rPr>
                <w:sz w:val="24"/>
                <w:szCs w:val="24"/>
              </w:rPr>
            </w:rPrChange>
          </w:rPr>
          <w:t>cliente</w:t>
        </w:r>
        <w:r>
          <w:rPr>
            <w:sz w:val="24"/>
            <w:szCs w:val="24"/>
          </w:rPr>
          <w:t xml:space="preserve"> do que </w:t>
        </w:r>
        <w:r w:rsidRPr="00A53DB5">
          <w:rPr>
            <w:b/>
            <w:bCs/>
            <w:sz w:val="24"/>
            <w:szCs w:val="24"/>
            <w:rPrChange w:id="66" w:author="Marcos Almeida" w:date="2024-09-10T14:55:00Z">
              <w:rPr>
                <w:sz w:val="24"/>
                <w:szCs w:val="24"/>
              </w:rPr>
            </w:rPrChange>
          </w:rPr>
          <w:t>negociação</w:t>
        </w:r>
        <w:r>
          <w:rPr>
            <w:sz w:val="24"/>
            <w:szCs w:val="24"/>
          </w:rPr>
          <w:t xml:space="preserve"> </w:t>
        </w:r>
        <w:r w:rsidRPr="00A53DB5">
          <w:rPr>
            <w:b/>
            <w:bCs/>
            <w:sz w:val="24"/>
            <w:szCs w:val="24"/>
            <w:rPrChange w:id="67" w:author="Marcos Almeida" w:date="2024-09-10T14:55:00Z">
              <w:rPr>
                <w:sz w:val="24"/>
                <w:szCs w:val="24"/>
              </w:rPr>
            </w:rPrChange>
          </w:rPr>
          <w:t>de</w:t>
        </w:r>
        <w:r>
          <w:rPr>
            <w:sz w:val="24"/>
            <w:szCs w:val="24"/>
          </w:rPr>
          <w:t xml:space="preserve"> </w:t>
        </w:r>
        <w:r w:rsidRPr="00A53DB5">
          <w:rPr>
            <w:b/>
            <w:bCs/>
            <w:sz w:val="24"/>
            <w:szCs w:val="24"/>
            <w:rPrChange w:id="68" w:author="Marcos Almeida" w:date="2024-09-10T14:55:00Z">
              <w:rPr>
                <w:sz w:val="24"/>
                <w:szCs w:val="24"/>
              </w:rPr>
            </w:rPrChange>
          </w:rPr>
          <w:t>contratos</w:t>
        </w:r>
      </w:ins>
    </w:p>
    <w:p w14:paraId="48B64D57" w14:textId="4513E21E" w:rsidR="00A53DB5" w:rsidRDefault="00A53DB5" w:rsidP="00A53DB5">
      <w:pPr>
        <w:pStyle w:val="PargrafodaLista"/>
        <w:numPr>
          <w:ilvl w:val="0"/>
          <w:numId w:val="1"/>
        </w:numPr>
        <w:rPr>
          <w:ins w:id="69" w:author="Marcos Almeida" w:date="2024-09-10T14:55:00Z"/>
          <w:b/>
          <w:bCs/>
          <w:sz w:val="24"/>
          <w:szCs w:val="24"/>
        </w:rPr>
      </w:pPr>
      <w:ins w:id="70" w:author="Marcos Almeida" w:date="2024-09-10T14:55:00Z">
        <w:r>
          <w:rPr>
            <w:sz w:val="24"/>
            <w:szCs w:val="24"/>
          </w:rPr>
          <w:t xml:space="preserve">Valorizar mais </w:t>
        </w:r>
      </w:ins>
      <w:ins w:id="71" w:author="Marcos Almeida" w:date="2024-09-10T14:54:00Z">
        <w:r w:rsidRPr="00A53DB5">
          <w:rPr>
            <w:b/>
            <w:bCs/>
            <w:sz w:val="24"/>
            <w:szCs w:val="24"/>
            <w:rPrChange w:id="72" w:author="Marcos Almeida" w:date="2024-09-10T14:55:00Z">
              <w:rPr>
                <w:sz w:val="24"/>
                <w:szCs w:val="24"/>
              </w:rPr>
            </w:rPrChange>
          </w:rPr>
          <w:t>Respostas</w:t>
        </w:r>
        <w:r>
          <w:rPr>
            <w:sz w:val="24"/>
            <w:szCs w:val="24"/>
          </w:rPr>
          <w:t xml:space="preserve"> às </w:t>
        </w:r>
        <w:r w:rsidRPr="00A53DB5">
          <w:rPr>
            <w:b/>
            <w:bCs/>
            <w:sz w:val="24"/>
            <w:szCs w:val="24"/>
            <w:rPrChange w:id="73" w:author="Marcos Almeida" w:date="2024-09-10T14:55:00Z">
              <w:rPr>
                <w:sz w:val="24"/>
                <w:szCs w:val="24"/>
              </w:rPr>
            </w:rPrChange>
          </w:rPr>
          <w:t>mudanças</w:t>
        </w:r>
        <w:r>
          <w:rPr>
            <w:sz w:val="24"/>
            <w:szCs w:val="24"/>
          </w:rPr>
          <w:t xml:space="preserve"> do que seguir um </w:t>
        </w:r>
        <w:r w:rsidRPr="00A53DB5">
          <w:rPr>
            <w:b/>
            <w:bCs/>
            <w:sz w:val="24"/>
            <w:szCs w:val="24"/>
            <w:rPrChange w:id="74" w:author="Marcos Almeida" w:date="2024-09-10T14:55:00Z">
              <w:rPr>
                <w:sz w:val="24"/>
                <w:szCs w:val="24"/>
              </w:rPr>
            </w:rPrChange>
          </w:rPr>
          <w:t>plano</w:t>
        </w:r>
      </w:ins>
    </w:p>
    <w:p w14:paraId="26D683BF" w14:textId="0F9AEF95" w:rsidR="00A53DB5" w:rsidRDefault="00A53DB5" w:rsidP="00A53DB5">
      <w:pPr>
        <w:jc w:val="center"/>
        <w:rPr>
          <w:ins w:id="75" w:author="Marcos Almeida" w:date="2024-09-10T14:55:00Z"/>
          <w:b/>
          <w:bCs/>
          <w:sz w:val="24"/>
          <w:szCs w:val="24"/>
        </w:rPr>
      </w:pPr>
    </w:p>
    <w:p w14:paraId="45E5F32E" w14:textId="350D1243" w:rsidR="00A53DB5" w:rsidRDefault="00A53DB5" w:rsidP="00A53DB5">
      <w:pPr>
        <w:jc w:val="center"/>
        <w:rPr>
          <w:ins w:id="76" w:author="Marcos Almeida" w:date="2024-09-10T14:56:00Z"/>
          <w:b/>
          <w:bCs/>
          <w:sz w:val="24"/>
          <w:szCs w:val="24"/>
        </w:rPr>
      </w:pPr>
      <w:ins w:id="77" w:author="Marcos Almeida" w:date="2024-09-10T14:55:00Z">
        <w:r>
          <w:rPr>
            <w:b/>
            <w:bCs/>
            <w:sz w:val="24"/>
            <w:szCs w:val="24"/>
          </w:rPr>
          <w:t>12 Princíp</w:t>
        </w:r>
      </w:ins>
      <w:ins w:id="78" w:author="Marcos Almeida" w:date="2024-09-10T14:56:00Z">
        <w:r>
          <w:rPr>
            <w:b/>
            <w:bCs/>
            <w:sz w:val="24"/>
            <w:szCs w:val="24"/>
          </w:rPr>
          <w:t>ios por trás do manifesto ágil</w:t>
        </w:r>
      </w:ins>
    </w:p>
    <w:p w14:paraId="51827286" w14:textId="00EB2CC2" w:rsidR="00A53DB5" w:rsidRPr="00A53DB5" w:rsidRDefault="00A53DB5" w:rsidP="0053631C">
      <w:pPr>
        <w:pStyle w:val="PargrafodaLista"/>
        <w:numPr>
          <w:ilvl w:val="0"/>
          <w:numId w:val="2"/>
        </w:numPr>
        <w:jc w:val="both"/>
        <w:rPr>
          <w:ins w:id="79" w:author="Marcos Almeida" w:date="2024-09-10T14:56:00Z"/>
          <w:b/>
          <w:bCs/>
          <w:sz w:val="24"/>
          <w:szCs w:val="24"/>
          <w:rPrChange w:id="80" w:author="Marcos Almeida" w:date="2024-09-10T14:56:00Z">
            <w:rPr>
              <w:ins w:id="81" w:author="Marcos Almeida" w:date="2024-09-10T14:56:00Z"/>
              <w:sz w:val="24"/>
              <w:szCs w:val="24"/>
            </w:rPr>
          </w:rPrChange>
        </w:rPr>
        <w:pPrChange w:id="82" w:author="Marcos Almeida" w:date="2024-09-10T15:00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  <w:ins w:id="83" w:author="Marcos Almeida" w:date="2024-09-10T14:56:00Z">
        <w:r>
          <w:rPr>
            <w:sz w:val="24"/>
            <w:szCs w:val="24"/>
          </w:rPr>
          <w:t>Satisfazer o cliente através da entrega adiantada e continua do software de valor</w:t>
        </w:r>
      </w:ins>
    </w:p>
    <w:p w14:paraId="5920CB8B" w14:textId="11D119AA" w:rsidR="00A53DB5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84" w:author="Marcos Almeida" w:date="2024-09-10T14:56:00Z"/>
          <w:b/>
          <w:bCs/>
          <w:sz w:val="24"/>
          <w:szCs w:val="24"/>
          <w:rPrChange w:id="85" w:author="Marcos Almeida" w:date="2024-09-10T14:56:00Z">
            <w:rPr>
              <w:ins w:id="86" w:author="Marcos Almeida" w:date="2024-09-10T14:56:00Z"/>
              <w:sz w:val="24"/>
              <w:szCs w:val="24"/>
            </w:rPr>
          </w:rPrChange>
        </w:rPr>
        <w:pPrChange w:id="87" w:author="Marcos Almeida" w:date="2024-09-10T15:00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  <w:ins w:id="88" w:author="Marcos Almeida" w:date="2024-09-10T14:56:00Z">
        <w:r>
          <w:rPr>
            <w:sz w:val="24"/>
            <w:szCs w:val="24"/>
          </w:rPr>
          <w:t xml:space="preserve">Aceitar mudanças de requisitos </w:t>
        </w:r>
      </w:ins>
    </w:p>
    <w:p w14:paraId="1DD241A3" w14:textId="2161ECBE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89" w:author="Marcos Almeida" w:date="2024-09-10T14:57:00Z"/>
          <w:b/>
          <w:bCs/>
          <w:sz w:val="24"/>
          <w:szCs w:val="24"/>
          <w:rPrChange w:id="90" w:author="Marcos Almeida" w:date="2024-09-10T14:57:00Z">
            <w:rPr>
              <w:ins w:id="91" w:author="Marcos Almeida" w:date="2024-09-10T14:57:00Z"/>
              <w:sz w:val="24"/>
              <w:szCs w:val="24"/>
            </w:rPr>
          </w:rPrChange>
        </w:rPr>
        <w:pPrChange w:id="92" w:author="Marcos Almeida" w:date="2024-09-10T15:00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  <w:ins w:id="93" w:author="Marcos Almeida" w:date="2024-09-10T14:56:00Z">
        <w:r>
          <w:rPr>
            <w:sz w:val="24"/>
            <w:szCs w:val="24"/>
          </w:rPr>
          <w:t xml:space="preserve">Entregar software funcionando com </w:t>
        </w:r>
      </w:ins>
      <w:ins w:id="94" w:author="Marcos Almeida" w:date="2024-09-10T14:57:00Z">
        <w:r>
          <w:rPr>
            <w:sz w:val="24"/>
            <w:szCs w:val="24"/>
          </w:rPr>
          <w:t>frequência</w:t>
        </w:r>
      </w:ins>
    </w:p>
    <w:p w14:paraId="38CDD821" w14:textId="48A4B71C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95" w:author="Marcos Almeida" w:date="2024-09-10T14:57:00Z"/>
          <w:b/>
          <w:bCs/>
          <w:sz w:val="24"/>
          <w:szCs w:val="24"/>
          <w:rPrChange w:id="96" w:author="Marcos Almeida" w:date="2024-09-10T14:57:00Z">
            <w:rPr>
              <w:ins w:id="97" w:author="Marcos Almeida" w:date="2024-09-10T14:57:00Z"/>
              <w:sz w:val="24"/>
              <w:szCs w:val="24"/>
            </w:rPr>
          </w:rPrChange>
        </w:rPr>
        <w:pPrChange w:id="98" w:author="Marcos Almeida" w:date="2024-09-10T15:00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  <w:ins w:id="99" w:author="Marcos Almeida" w:date="2024-09-10T14:57:00Z">
        <w:r>
          <w:rPr>
            <w:sz w:val="24"/>
            <w:szCs w:val="24"/>
          </w:rPr>
          <w:t>Pessoas relacionadas à negócio e desenvolvedores devem trabalhar em conjunto</w:t>
        </w:r>
      </w:ins>
    </w:p>
    <w:p w14:paraId="72119B17" w14:textId="22759068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100" w:author="Marcos Almeida" w:date="2024-09-10T15:00:00Z"/>
          <w:b/>
          <w:bCs/>
          <w:sz w:val="24"/>
          <w:szCs w:val="24"/>
          <w:rPrChange w:id="101" w:author="Marcos Almeida" w:date="2024-09-10T15:00:00Z">
            <w:rPr>
              <w:ins w:id="102" w:author="Marcos Almeida" w:date="2024-09-10T15:00:00Z"/>
              <w:sz w:val="24"/>
              <w:szCs w:val="24"/>
            </w:rPr>
          </w:rPrChange>
        </w:rPr>
        <w:pPrChange w:id="103" w:author="Marcos Almeida" w:date="2024-09-10T15:00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  <w:ins w:id="104" w:author="Marcos Almeida" w:date="2024-09-10T14:59:00Z">
        <w:r>
          <w:rPr>
            <w:sz w:val="24"/>
            <w:szCs w:val="24"/>
          </w:rPr>
          <w:t>Construir projetos ao redor de indivíduos motivado</w:t>
        </w:r>
      </w:ins>
      <w:ins w:id="105" w:author="Marcos Almeida" w:date="2024-09-10T15:00:00Z">
        <w:r>
          <w:rPr>
            <w:sz w:val="24"/>
            <w:szCs w:val="24"/>
          </w:rPr>
          <w:t>s</w:t>
        </w:r>
      </w:ins>
    </w:p>
    <w:p w14:paraId="1331A4CD" w14:textId="3F874A6C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106" w:author="Marcos Almeida" w:date="2024-09-10T15:00:00Z"/>
          <w:b/>
          <w:bCs/>
          <w:sz w:val="24"/>
          <w:szCs w:val="24"/>
          <w:rPrChange w:id="107" w:author="Marcos Almeida" w:date="2024-09-10T15:00:00Z">
            <w:rPr>
              <w:ins w:id="108" w:author="Marcos Almeida" w:date="2024-09-10T15:00:00Z"/>
              <w:sz w:val="24"/>
              <w:szCs w:val="24"/>
            </w:rPr>
          </w:rPrChange>
        </w:rPr>
      </w:pPr>
      <w:ins w:id="109" w:author="Marcos Almeida" w:date="2024-09-10T15:00:00Z">
        <w:r>
          <w:rPr>
            <w:sz w:val="24"/>
            <w:szCs w:val="24"/>
          </w:rPr>
          <w:t>Conversa cara a cara para transmitir informações de forma eficiente e eficaz</w:t>
        </w:r>
      </w:ins>
    </w:p>
    <w:p w14:paraId="443EF869" w14:textId="2DD39B6C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110" w:author="Marcos Almeida" w:date="2024-09-10T15:01:00Z"/>
          <w:b/>
          <w:bCs/>
          <w:sz w:val="24"/>
          <w:szCs w:val="24"/>
          <w:rPrChange w:id="111" w:author="Marcos Almeida" w:date="2024-09-10T15:01:00Z">
            <w:rPr>
              <w:ins w:id="112" w:author="Marcos Almeida" w:date="2024-09-10T15:01:00Z"/>
              <w:sz w:val="24"/>
              <w:szCs w:val="24"/>
            </w:rPr>
          </w:rPrChange>
        </w:rPr>
      </w:pPr>
      <w:ins w:id="113" w:author="Marcos Almeida" w:date="2024-09-10T15:01:00Z">
        <w:r>
          <w:rPr>
            <w:sz w:val="24"/>
            <w:szCs w:val="24"/>
          </w:rPr>
          <w:t>Software funcionando é a medida primária de progresso</w:t>
        </w:r>
      </w:ins>
    </w:p>
    <w:p w14:paraId="29FE48B7" w14:textId="3E60F90E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114" w:author="Marcos Almeida" w:date="2024-09-10T15:02:00Z"/>
          <w:b/>
          <w:bCs/>
          <w:sz w:val="24"/>
          <w:szCs w:val="24"/>
          <w:rPrChange w:id="115" w:author="Marcos Almeida" w:date="2024-09-10T15:02:00Z">
            <w:rPr>
              <w:ins w:id="116" w:author="Marcos Almeida" w:date="2024-09-10T15:02:00Z"/>
              <w:sz w:val="24"/>
              <w:szCs w:val="24"/>
            </w:rPr>
          </w:rPrChange>
        </w:rPr>
      </w:pPr>
      <w:ins w:id="117" w:author="Marcos Almeida" w:date="2024-09-10T15:01:00Z">
        <w:r>
          <w:rPr>
            <w:sz w:val="24"/>
            <w:szCs w:val="24"/>
          </w:rPr>
          <w:t>Processos ágeis promovem um ambiente sustentável. O projeto deve caminhar pelo tempo necessário, devs, patrocinadores</w:t>
        </w:r>
      </w:ins>
      <w:ins w:id="118" w:author="Marcos Almeida" w:date="2024-09-10T15:02:00Z">
        <w:r>
          <w:rPr>
            <w:sz w:val="24"/>
            <w:szCs w:val="24"/>
          </w:rPr>
          <w:t xml:space="preserve"> e usuários devem manter passos constantes por tempo indeterminado</w:t>
        </w:r>
      </w:ins>
    </w:p>
    <w:p w14:paraId="293F7078" w14:textId="739BA741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119" w:author="Marcos Almeida" w:date="2024-09-10T15:03:00Z"/>
          <w:b/>
          <w:bCs/>
          <w:sz w:val="24"/>
          <w:szCs w:val="24"/>
          <w:rPrChange w:id="120" w:author="Marcos Almeida" w:date="2024-09-10T15:03:00Z">
            <w:rPr>
              <w:ins w:id="121" w:author="Marcos Almeida" w:date="2024-09-10T15:03:00Z"/>
              <w:sz w:val="24"/>
              <w:szCs w:val="24"/>
            </w:rPr>
          </w:rPrChange>
        </w:rPr>
      </w:pPr>
      <w:ins w:id="122" w:author="Marcos Almeida" w:date="2024-09-10T15:02:00Z">
        <w:r>
          <w:rPr>
            <w:sz w:val="24"/>
            <w:szCs w:val="24"/>
          </w:rPr>
          <w:t>Atenção a excelência técnica e bom design, aumenta a agilidade, fazer cer</w:t>
        </w:r>
      </w:ins>
      <w:ins w:id="123" w:author="Marcos Almeida" w:date="2024-09-10T15:03:00Z">
        <w:r>
          <w:rPr>
            <w:sz w:val="24"/>
            <w:szCs w:val="24"/>
          </w:rPr>
          <w:t>to desde a primeira vez</w:t>
        </w:r>
      </w:ins>
    </w:p>
    <w:p w14:paraId="356C5FE6" w14:textId="33E61B3A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124" w:author="Marcos Almeida" w:date="2024-09-10T15:03:00Z"/>
          <w:b/>
          <w:bCs/>
          <w:sz w:val="24"/>
          <w:szCs w:val="24"/>
          <w:rPrChange w:id="125" w:author="Marcos Almeida" w:date="2024-09-10T15:03:00Z">
            <w:rPr>
              <w:ins w:id="126" w:author="Marcos Almeida" w:date="2024-09-10T15:03:00Z"/>
              <w:sz w:val="24"/>
              <w:szCs w:val="24"/>
            </w:rPr>
          </w:rPrChange>
        </w:rPr>
      </w:pPr>
      <w:ins w:id="127" w:author="Marcos Almeida" w:date="2024-09-10T15:03:00Z">
        <w:r>
          <w:rPr>
            <w:sz w:val="24"/>
            <w:szCs w:val="24"/>
          </w:rPr>
          <w:t>Simplicidade: maximizar a quantidade de trabalho que não precisou ser feito</w:t>
        </w:r>
      </w:ins>
    </w:p>
    <w:p w14:paraId="1DAF40F6" w14:textId="3F0994A3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128" w:author="Marcos Almeida" w:date="2024-09-10T15:04:00Z"/>
          <w:b/>
          <w:bCs/>
          <w:sz w:val="24"/>
          <w:szCs w:val="24"/>
          <w:rPrChange w:id="129" w:author="Marcos Almeida" w:date="2024-09-10T15:04:00Z">
            <w:rPr>
              <w:ins w:id="130" w:author="Marcos Almeida" w:date="2024-09-10T15:04:00Z"/>
              <w:sz w:val="24"/>
              <w:szCs w:val="24"/>
            </w:rPr>
          </w:rPrChange>
        </w:rPr>
      </w:pPr>
      <w:ins w:id="131" w:author="Marcos Almeida" w:date="2024-09-10T15:03:00Z">
        <w:r>
          <w:rPr>
            <w:sz w:val="24"/>
            <w:szCs w:val="24"/>
          </w:rPr>
          <w:t>Times auto</w:t>
        </w:r>
      </w:ins>
      <w:ins w:id="132" w:author="Marcos Almeida" w:date="2024-09-10T15:05:00Z">
        <w:r>
          <w:rPr>
            <w:sz w:val="24"/>
            <w:szCs w:val="24"/>
          </w:rPr>
          <w:t xml:space="preserve"> o</w:t>
        </w:r>
      </w:ins>
      <w:ins w:id="133" w:author="Marcos Almeida" w:date="2024-09-10T15:03:00Z">
        <w:r>
          <w:rPr>
            <w:sz w:val="24"/>
            <w:szCs w:val="24"/>
          </w:rPr>
          <w:t>rganizáveis produzem as melhores arquiteturas, re</w:t>
        </w:r>
      </w:ins>
      <w:ins w:id="134" w:author="Marcos Almeida" w:date="2024-09-10T15:04:00Z">
        <w:r>
          <w:rPr>
            <w:sz w:val="24"/>
            <w:szCs w:val="24"/>
          </w:rPr>
          <w:t>quisitos e designs</w:t>
        </w:r>
      </w:ins>
    </w:p>
    <w:p w14:paraId="45A9FE72" w14:textId="6D98110C" w:rsidR="0053631C" w:rsidRPr="0053631C" w:rsidRDefault="0053631C" w:rsidP="0053631C">
      <w:pPr>
        <w:pStyle w:val="PargrafodaLista"/>
        <w:numPr>
          <w:ilvl w:val="0"/>
          <w:numId w:val="2"/>
        </w:numPr>
        <w:jc w:val="both"/>
        <w:rPr>
          <w:ins w:id="135" w:author="Marcos Almeida" w:date="2024-09-10T15:05:00Z"/>
          <w:b/>
          <w:bCs/>
          <w:sz w:val="24"/>
          <w:szCs w:val="24"/>
          <w:rPrChange w:id="136" w:author="Marcos Almeida" w:date="2024-09-10T15:05:00Z">
            <w:rPr>
              <w:ins w:id="137" w:author="Marcos Almeida" w:date="2024-09-10T15:05:00Z"/>
              <w:sz w:val="24"/>
              <w:szCs w:val="24"/>
            </w:rPr>
          </w:rPrChange>
        </w:rPr>
      </w:pPr>
      <w:ins w:id="138" w:author="Marcos Almeida" w:date="2024-09-10T15:04:00Z">
        <w:r>
          <w:rPr>
            <w:sz w:val="24"/>
            <w:szCs w:val="24"/>
          </w:rPr>
          <w:t xml:space="preserve">Em intervalos regulares o time reflete como ficar mais efetivo, então se ajustam e otimizam seu comportamento de acordo </w:t>
        </w:r>
      </w:ins>
    </w:p>
    <w:p w14:paraId="7DD2DF69" w14:textId="06DD7D87" w:rsidR="0053631C" w:rsidRDefault="0053631C" w:rsidP="0053631C">
      <w:pPr>
        <w:jc w:val="center"/>
        <w:rPr>
          <w:ins w:id="139" w:author="Marcos Almeida" w:date="2024-09-10T15:05:00Z"/>
          <w:b/>
          <w:bCs/>
          <w:sz w:val="24"/>
          <w:szCs w:val="24"/>
        </w:rPr>
      </w:pPr>
      <w:ins w:id="140" w:author="Marcos Almeida" w:date="2024-09-10T15:05:00Z">
        <w:r>
          <w:rPr>
            <w:b/>
            <w:bCs/>
            <w:sz w:val="24"/>
            <w:szCs w:val="24"/>
          </w:rPr>
          <w:t>EXEMPLOS DE METODOLOGIAS ÁGEIS</w:t>
        </w:r>
      </w:ins>
    </w:p>
    <w:p w14:paraId="7A255AF6" w14:textId="72D14B14" w:rsidR="0053631C" w:rsidRPr="0053631C" w:rsidRDefault="0053631C" w:rsidP="0053631C">
      <w:pPr>
        <w:pStyle w:val="PargrafodaLista"/>
        <w:numPr>
          <w:ilvl w:val="0"/>
          <w:numId w:val="1"/>
        </w:numPr>
        <w:jc w:val="both"/>
        <w:rPr>
          <w:ins w:id="141" w:author="Marcos Almeida" w:date="2024-09-10T15:05:00Z"/>
          <w:b/>
          <w:bCs/>
          <w:sz w:val="24"/>
          <w:szCs w:val="24"/>
          <w:rPrChange w:id="142" w:author="Marcos Almeida" w:date="2024-09-10T15:05:00Z">
            <w:rPr>
              <w:ins w:id="143" w:author="Marcos Almeida" w:date="2024-09-10T15:05:00Z"/>
              <w:sz w:val="24"/>
              <w:szCs w:val="24"/>
            </w:rPr>
          </w:rPrChange>
        </w:rPr>
      </w:pPr>
      <w:ins w:id="144" w:author="Marcos Almeida" w:date="2024-09-10T15:05:00Z">
        <w:r>
          <w:rPr>
            <w:sz w:val="24"/>
            <w:szCs w:val="24"/>
          </w:rPr>
          <w:t>Scrum</w:t>
        </w:r>
      </w:ins>
    </w:p>
    <w:p w14:paraId="623A3939" w14:textId="0241D5B7" w:rsidR="0053631C" w:rsidRPr="0053631C" w:rsidRDefault="0053631C" w:rsidP="0053631C">
      <w:pPr>
        <w:pStyle w:val="PargrafodaLista"/>
        <w:numPr>
          <w:ilvl w:val="0"/>
          <w:numId w:val="1"/>
        </w:numPr>
        <w:jc w:val="both"/>
        <w:rPr>
          <w:ins w:id="145" w:author="Marcos Almeida" w:date="2024-09-10T15:05:00Z"/>
          <w:b/>
          <w:bCs/>
          <w:sz w:val="24"/>
          <w:szCs w:val="24"/>
          <w:rPrChange w:id="146" w:author="Marcos Almeida" w:date="2024-09-10T15:05:00Z">
            <w:rPr>
              <w:ins w:id="147" w:author="Marcos Almeida" w:date="2024-09-10T15:05:00Z"/>
              <w:sz w:val="24"/>
              <w:szCs w:val="24"/>
            </w:rPr>
          </w:rPrChange>
        </w:rPr>
      </w:pPr>
      <w:proofErr w:type="spellStart"/>
      <w:ins w:id="148" w:author="Marcos Almeida" w:date="2024-09-10T15:05:00Z">
        <w:r>
          <w:rPr>
            <w:sz w:val="24"/>
            <w:szCs w:val="24"/>
          </w:rPr>
          <w:lastRenderedPageBreak/>
          <w:t>eXtreme</w:t>
        </w:r>
        <w:proofErr w:type="spellEnd"/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Programming</w:t>
        </w:r>
        <w:proofErr w:type="spellEnd"/>
        <w:r>
          <w:rPr>
            <w:sz w:val="24"/>
            <w:szCs w:val="24"/>
          </w:rPr>
          <w:t xml:space="preserve"> (XP)</w:t>
        </w:r>
      </w:ins>
    </w:p>
    <w:p w14:paraId="32B072C9" w14:textId="19358933" w:rsidR="0053631C" w:rsidRPr="0053631C" w:rsidRDefault="0053631C" w:rsidP="0053631C">
      <w:pPr>
        <w:pStyle w:val="PargrafodaLista"/>
        <w:numPr>
          <w:ilvl w:val="0"/>
          <w:numId w:val="1"/>
        </w:numPr>
        <w:jc w:val="both"/>
        <w:rPr>
          <w:ins w:id="149" w:author="Marcos Almeida" w:date="2024-09-10T15:06:00Z"/>
          <w:b/>
          <w:bCs/>
          <w:sz w:val="24"/>
          <w:szCs w:val="24"/>
          <w:rPrChange w:id="150" w:author="Marcos Almeida" w:date="2024-09-10T15:06:00Z">
            <w:rPr>
              <w:ins w:id="151" w:author="Marcos Almeida" w:date="2024-09-10T15:06:00Z"/>
              <w:sz w:val="24"/>
              <w:szCs w:val="24"/>
            </w:rPr>
          </w:rPrChange>
        </w:rPr>
      </w:pPr>
      <w:proofErr w:type="spellStart"/>
      <w:ins w:id="152" w:author="Marcos Almeida" w:date="2024-09-10T15:06:00Z">
        <w:r>
          <w:rPr>
            <w:sz w:val="24"/>
            <w:szCs w:val="24"/>
          </w:rPr>
          <w:t>Scaled</w:t>
        </w:r>
        <w:proofErr w:type="spellEnd"/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Agile</w:t>
        </w:r>
        <w:proofErr w:type="spellEnd"/>
        <w:r>
          <w:rPr>
            <w:sz w:val="24"/>
            <w:szCs w:val="24"/>
          </w:rPr>
          <w:t xml:space="preserve"> Framework (</w:t>
        </w:r>
        <w:proofErr w:type="spellStart"/>
        <w:r>
          <w:rPr>
            <w:sz w:val="24"/>
            <w:szCs w:val="24"/>
          </w:rPr>
          <w:t>SAFe</w:t>
        </w:r>
        <w:proofErr w:type="spellEnd"/>
        <w:r>
          <w:rPr>
            <w:sz w:val="24"/>
            <w:szCs w:val="24"/>
          </w:rPr>
          <w:t>)</w:t>
        </w:r>
      </w:ins>
    </w:p>
    <w:p w14:paraId="35DD28B1" w14:textId="43DA9468" w:rsidR="0053631C" w:rsidRPr="00B20DC3" w:rsidRDefault="0053631C" w:rsidP="0053631C">
      <w:pPr>
        <w:pStyle w:val="PargrafodaLista"/>
        <w:numPr>
          <w:ilvl w:val="0"/>
          <w:numId w:val="1"/>
        </w:numPr>
        <w:jc w:val="both"/>
        <w:rPr>
          <w:ins w:id="153" w:author="Marcos Almeida" w:date="2024-09-10T15:07:00Z"/>
          <w:b/>
          <w:bCs/>
          <w:sz w:val="24"/>
          <w:szCs w:val="24"/>
          <w:rPrChange w:id="154" w:author="Marcos Almeida" w:date="2024-09-10T15:07:00Z">
            <w:rPr>
              <w:ins w:id="155" w:author="Marcos Almeida" w:date="2024-09-10T15:07:00Z"/>
              <w:sz w:val="24"/>
              <w:szCs w:val="24"/>
            </w:rPr>
          </w:rPrChange>
        </w:rPr>
      </w:pPr>
      <w:proofErr w:type="spellStart"/>
      <w:ins w:id="156" w:author="Marcos Almeida" w:date="2024-09-10T15:06:00Z">
        <w:r>
          <w:rPr>
            <w:sz w:val="24"/>
            <w:szCs w:val="24"/>
          </w:rPr>
          <w:t>Feature</w:t>
        </w:r>
        <w:proofErr w:type="spellEnd"/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Driven-Development</w:t>
        </w:r>
        <w:proofErr w:type="spellEnd"/>
        <w:r>
          <w:rPr>
            <w:sz w:val="24"/>
            <w:szCs w:val="24"/>
          </w:rPr>
          <w:t xml:space="preserve"> (FDD)</w:t>
        </w:r>
      </w:ins>
    </w:p>
    <w:p w14:paraId="44554D9E" w14:textId="2843C1C8" w:rsidR="00B20DC3" w:rsidRPr="00B20DC3" w:rsidRDefault="00B20DC3" w:rsidP="00B20DC3">
      <w:pPr>
        <w:pStyle w:val="PargrafodaLista"/>
        <w:numPr>
          <w:ilvl w:val="0"/>
          <w:numId w:val="1"/>
        </w:numPr>
        <w:jc w:val="both"/>
        <w:rPr>
          <w:ins w:id="157" w:author="Marcos Almeida" w:date="2024-09-10T15:07:00Z"/>
          <w:b/>
          <w:bCs/>
          <w:sz w:val="24"/>
          <w:szCs w:val="24"/>
          <w:rPrChange w:id="158" w:author="Marcos Almeida" w:date="2024-09-10T15:10:00Z">
            <w:rPr>
              <w:ins w:id="159" w:author="Marcos Almeida" w:date="2024-09-10T15:07:00Z"/>
              <w:sz w:val="24"/>
              <w:szCs w:val="24"/>
            </w:rPr>
          </w:rPrChange>
        </w:rPr>
        <w:pPrChange w:id="160" w:author="Marcos Almeida" w:date="2024-09-10T15:10:00Z">
          <w:pPr>
            <w:pStyle w:val="PargrafodaLista"/>
            <w:numPr>
              <w:numId w:val="1"/>
            </w:numPr>
            <w:ind w:hanging="360"/>
            <w:jc w:val="both"/>
          </w:pPr>
        </w:pPrChange>
      </w:pPr>
      <w:ins w:id="161" w:author="Marcos Almeida" w:date="2024-09-10T15:07:00Z">
        <w:r>
          <w:rPr>
            <w:sz w:val="24"/>
            <w:szCs w:val="24"/>
          </w:rPr>
          <w:t xml:space="preserve">Test </w:t>
        </w:r>
        <w:proofErr w:type="spellStart"/>
        <w:r>
          <w:rPr>
            <w:sz w:val="24"/>
            <w:szCs w:val="24"/>
          </w:rPr>
          <w:t>Driven</w:t>
        </w:r>
        <w:proofErr w:type="spellEnd"/>
        <w:r>
          <w:rPr>
            <w:sz w:val="24"/>
            <w:szCs w:val="24"/>
          </w:rPr>
          <w:t xml:space="preserve"> </w:t>
        </w:r>
      </w:ins>
    </w:p>
    <w:p w14:paraId="40E83C6A" w14:textId="5A9FE9D6" w:rsidR="0053631C" w:rsidRPr="00B20DC3" w:rsidRDefault="00B20DC3" w:rsidP="0053631C">
      <w:pPr>
        <w:pStyle w:val="PargrafodaLista"/>
        <w:numPr>
          <w:ilvl w:val="0"/>
          <w:numId w:val="1"/>
        </w:numPr>
        <w:jc w:val="both"/>
        <w:rPr>
          <w:ins w:id="162" w:author="Marcos Almeida" w:date="2024-09-10T15:06:00Z"/>
          <w:b/>
          <w:bCs/>
          <w:sz w:val="24"/>
          <w:szCs w:val="24"/>
          <w:lang w:val="en-US"/>
          <w:rPrChange w:id="163" w:author="Marcos Almeida" w:date="2024-09-10T15:07:00Z">
            <w:rPr>
              <w:ins w:id="164" w:author="Marcos Almeida" w:date="2024-09-10T15:06:00Z"/>
              <w:sz w:val="24"/>
              <w:szCs w:val="24"/>
            </w:rPr>
          </w:rPrChange>
        </w:rPr>
      </w:pPr>
      <w:ins w:id="165" w:author="Marcos Almeida" w:date="2024-09-10T15:07:00Z">
        <w:r w:rsidRPr="00B20DC3">
          <w:rPr>
            <w:sz w:val="24"/>
            <w:szCs w:val="24"/>
            <w:lang w:val="en-US"/>
            <w:rPrChange w:id="166" w:author="Marcos Almeida" w:date="2024-09-10T15:07:00Z">
              <w:rPr>
                <w:sz w:val="24"/>
                <w:szCs w:val="24"/>
              </w:rPr>
            </w:rPrChange>
          </w:rPr>
          <w:t>Dynamic Systems Development Method (DSDM)</w:t>
        </w:r>
      </w:ins>
    </w:p>
    <w:p w14:paraId="2E2F573C" w14:textId="61DE3784" w:rsidR="0053631C" w:rsidRPr="0053631C" w:rsidRDefault="0053631C" w:rsidP="0053631C">
      <w:pPr>
        <w:pStyle w:val="PargrafodaLista"/>
        <w:numPr>
          <w:ilvl w:val="0"/>
          <w:numId w:val="1"/>
        </w:numPr>
        <w:jc w:val="both"/>
        <w:rPr>
          <w:ins w:id="167" w:author="Marcos Almeida" w:date="2024-09-10T15:06:00Z"/>
          <w:b/>
          <w:bCs/>
          <w:sz w:val="24"/>
          <w:szCs w:val="24"/>
          <w:rPrChange w:id="168" w:author="Marcos Almeida" w:date="2024-09-10T15:06:00Z">
            <w:rPr>
              <w:ins w:id="169" w:author="Marcos Almeida" w:date="2024-09-10T15:06:00Z"/>
              <w:sz w:val="24"/>
              <w:szCs w:val="24"/>
            </w:rPr>
          </w:rPrChange>
        </w:rPr>
      </w:pPr>
      <w:ins w:id="170" w:author="Marcos Almeida" w:date="2024-09-10T15:06:00Z">
        <w:r>
          <w:rPr>
            <w:sz w:val="24"/>
            <w:szCs w:val="24"/>
          </w:rPr>
          <w:t xml:space="preserve">Microsoft </w:t>
        </w:r>
        <w:proofErr w:type="spellStart"/>
        <w:r>
          <w:rPr>
            <w:sz w:val="24"/>
            <w:szCs w:val="24"/>
          </w:rPr>
          <w:t>So</w:t>
        </w:r>
      </w:ins>
      <w:ins w:id="171" w:author="Marcos Almeida" w:date="2024-09-10T15:07:00Z">
        <w:r>
          <w:rPr>
            <w:sz w:val="24"/>
            <w:szCs w:val="24"/>
          </w:rPr>
          <w:t>lutions</w:t>
        </w:r>
        <w:proofErr w:type="spellEnd"/>
        <w:r>
          <w:rPr>
            <w:sz w:val="24"/>
            <w:szCs w:val="24"/>
          </w:rPr>
          <w:t xml:space="preserve"> Framework (MSF)</w:t>
        </w:r>
      </w:ins>
    </w:p>
    <w:p w14:paraId="687DDA27" w14:textId="4A6DDB1D" w:rsidR="0053631C" w:rsidRPr="00B20DC3" w:rsidRDefault="0053631C" w:rsidP="0053631C">
      <w:pPr>
        <w:pStyle w:val="PargrafodaLista"/>
        <w:numPr>
          <w:ilvl w:val="0"/>
          <w:numId w:val="1"/>
        </w:numPr>
        <w:jc w:val="both"/>
        <w:rPr>
          <w:ins w:id="172" w:author="Marcos Almeida" w:date="2024-09-10T15:10:00Z"/>
          <w:b/>
          <w:bCs/>
          <w:sz w:val="24"/>
          <w:szCs w:val="24"/>
          <w:rPrChange w:id="173" w:author="Marcos Almeida" w:date="2024-09-10T15:10:00Z">
            <w:rPr>
              <w:ins w:id="174" w:author="Marcos Almeida" w:date="2024-09-10T15:10:00Z"/>
              <w:sz w:val="24"/>
              <w:szCs w:val="24"/>
            </w:rPr>
          </w:rPrChange>
        </w:rPr>
      </w:pPr>
      <w:proofErr w:type="spellStart"/>
      <w:ins w:id="175" w:author="Marcos Almeida" w:date="2024-09-10T15:06:00Z">
        <w:r>
          <w:rPr>
            <w:sz w:val="24"/>
            <w:szCs w:val="24"/>
          </w:rPr>
          <w:t>Adaptative</w:t>
        </w:r>
        <w:proofErr w:type="spellEnd"/>
        <w:r>
          <w:rPr>
            <w:sz w:val="24"/>
            <w:szCs w:val="24"/>
          </w:rPr>
          <w:t xml:space="preserve"> Software </w:t>
        </w:r>
        <w:proofErr w:type="spellStart"/>
        <w:r>
          <w:rPr>
            <w:sz w:val="24"/>
            <w:szCs w:val="24"/>
          </w:rPr>
          <w:t>Development</w:t>
        </w:r>
        <w:proofErr w:type="spellEnd"/>
        <w:r>
          <w:rPr>
            <w:sz w:val="24"/>
            <w:szCs w:val="24"/>
          </w:rPr>
          <w:t xml:space="preserve"> (ASD)</w:t>
        </w:r>
      </w:ins>
    </w:p>
    <w:p w14:paraId="737BCFFB" w14:textId="4D097466" w:rsidR="00B20DC3" w:rsidRDefault="00B20DC3" w:rsidP="00B20DC3">
      <w:pPr>
        <w:jc w:val="both"/>
        <w:rPr>
          <w:ins w:id="176" w:author="Marcos Almeida" w:date="2024-09-10T15:10:00Z"/>
          <w:b/>
          <w:bCs/>
          <w:sz w:val="24"/>
          <w:szCs w:val="24"/>
        </w:rPr>
      </w:pPr>
      <w:ins w:id="177" w:author="Marcos Almeida" w:date="2024-09-10T15:13:00Z">
        <w:r>
          <w:rPr>
            <w:b/>
            <w:bCs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7EC35846" wp14:editId="7F4EB97F">
                  <wp:simplePos x="0" y="0"/>
                  <wp:positionH relativeFrom="column">
                    <wp:posOffset>-124460</wp:posOffset>
                  </wp:positionH>
                  <wp:positionV relativeFrom="paragraph">
                    <wp:posOffset>202738</wp:posOffset>
                  </wp:positionV>
                  <wp:extent cx="5805055" cy="1821873"/>
                  <wp:effectExtent l="0" t="0" r="24765" b="26035"/>
                  <wp:wrapNone/>
                  <wp:docPr id="1" name="Retângul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805055" cy="18218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99813A0" id="Retângulo 1" o:spid="_x0000_s1026" style="position:absolute;margin-left:-9.8pt;margin-top:15.95pt;width:457.1pt;height:143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" fillcolor="white [3201]" strokecolor="#70ad47 [3209]" strokeweight="1pt"/>
              </w:pict>
            </mc:Fallback>
          </mc:AlternateContent>
        </w:r>
      </w:ins>
    </w:p>
    <w:p w14:paraId="0FBB7C91" w14:textId="2ADFEDC7" w:rsidR="00B20DC3" w:rsidRDefault="00B20DC3" w:rsidP="00B20DC3">
      <w:pPr>
        <w:jc w:val="both"/>
        <w:rPr>
          <w:ins w:id="178" w:author="Marcos Almeida" w:date="2024-09-10T15:14:00Z"/>
          <w:sz w:val="24"/>
          <w:szCs w:val="24"/>
        </w:rPr>
      </w:pPr>
      <w:ins w:id="179" w:author="Marcos Almeida" w:date="2024-09-10T15:10:00Z">
        <w:r w:rsidRPr="00B20DC3">
          <w:rPr>
            <w:b/>
            <w:bCs/>
            <w:sz w:val="24"/>
            <w:szCs w:val="24"/>
            <w:rPrChange w:id="180" w:author="Marcos Almeida" w:date="2024-09-10T15:11:00Z">
              <w:rPr>
                <w:sz w:val="24"/>
                <w:szCs w:val="24"/>
              </w:rPr>
            </w:rPrChange>
          </w:rPr>
          <w:t>Semin</w:t>
        </w:r>
      </w:ins>
      <w:ins w:id="181" w:author="Marcos Almeida" w:date="2024-09-10T15:11:00Z">
        <w:r w:rsidRPr="00B20DC3">
          <w:rPr>
            <w:b/>
            <w:bCs/>
            <w:sz w:val="24"/>
            <w:szCs w:val="24"/>
            <w:rPrChange w:id="182" w:author="Marcos Almeida" w:date="2024-09-10T15:11:00Z">
              <w:rPr>
                <w:sz w:val="24"/>
                <w:szCs w:val="24"/>
              </w:rPr>
            </w:rPrChange>
          </w:rPr>
          <w:t>ário Grupo</w:t>
        </w:r>
      </w:ins>
      <w:ins w:id="183" w:author="Marcos Almeida" w:date="2024-09-10T15:12:00Z">
        <w:r>
          <w:rPr>
            <w:b/>
            <w:bCs/>
            <w:sz w:val="24"/>
            <w:szCs w:val="24"/>
          </w:rPr>
          <w:t xml:space="preserve"> 5</w:t>
        </w:r>
      </w:ins>
      <w:ins w:id="184" w:author="Marcos Almeida" w:date="2024-09-10T15:11:00Z">
        <w:r>
          <w:rPr>
            <w:sz w:val="24"/>
            <w:szCs w:val="24"/>
          </w:rPr>
          <w:t xml:space="preserve">: Marcos, Lucas </w:t>
        </w:r>
        <w:proofErr w:type="spellStart"/>
        <w:r>
          <w:rPr>
            <w:sz w:val="24"/>
            <w:szCs w:val="24"/>
          </w:rPr>
          <w:t>Zago</w:t>
        </w:r>
        <w:proofErr w:type="spellEnd"/>
        <w:r>
          <w:rPr>
            <w:sz w:val="24"/>
            <w:szCs w:val="24"/>
          </w:rPr>
          <w:t>, Mariana Guerra, Miguel Pimentel, Miguel</w:t>
        </w:r>
      </w:ins>
    </w:p>
    <w:p w14:paraId="782BDBBC" w14:textId="3D2EAB50" w:rsidR="00B20DC3" w:rsidRDefault="00B20DC3" w:rsidP="00B20DC3">
      <w:pPr>
        <w:jc w:val="both"/>
        <w:rPr>
          <w:ins w:id="185" w:author="Marcos Almeida" w:date="2024-09-10T15:15:00Z"/>
          <w:sz w:val="24"/>
          <w:szCs w:val="24"/>
          <w:lang w:val="en-US"/>
        </w:rPr>
      </w:pPr>
      <w:proofErr w:type="spellStart"/>
      <w:ins w:id="186" w:author="Marcos Almeida" w:date="2024-09-10T15:14:00Z">
        <w:r w:rsidRPr="00B20DC3">
          <w:rPr>
            <w:b/>
            <w:bCs/>
            <w:sz w:val="24"/>
            <w:szCs w:val="24"/>
            <w:lang w:val="en-US"/>
            <w:rPrChange w:id="187" w:author="Marcos Almeida" w:date="2024-09-10T15:14:00Z">
              <w:rPr>
                <w:sz w:val="24"/>
                <w:szCs w:val="24"/>
              </w:rPr>
            </w:rPrChange>
          </w:rPr>
          <w:t>Tema</w:t>
        </w:r>
        <w:proofErr w:type="spellEnd"/>
        <w:r w:rsidRPr="00B20DC3">
          <w:rPr>
            <w:b/>
            <w:bCs/>
            <w:sz w:val="24"/>
            <w:szCs w:val="24"/>
            <w:lang w:val="en-US"/>
            <w:rPrChange w:id="188" w:author="Marcos Almeida" w:date="2024-09-10T15:14:00Z">
              <w:rPr>
                <w:sz w:val="24"/>
                <w:szCs w:val="24"/>
              </w:rPr>
            </w:rPrChange>
          </w:rPr>
          <w:t>:</w:t>
        </w:r>
        <w:r w:rsidRPr="00B20DC3">
          <w:rPr>
            <w:sz w:val="24"/>
            <w:szCs w:val="24"/>
            <w:lang w:val="en-US"/>
            <w:rPrChange w:id="189" w:author="Marcos Almeida" w:date="2024-09-10T15:14:00Z">
              <w:rPr>
                <w:sz w:val="24"/>
                <w:szCs w:val="24"/>
              </w:rPr>
            </w:rPrChange>
          </w:rPr>
          <w:t xml:space="preserve"> Dynamic System Development M</w:t>
        </w:r>
        <w:r>
          <w:rPr>
            <w:sz w:val="24"/>
            <w:szCs w:val="24"/>
            <w:lang w:val="en-US"/>
          </w:rPr>
          <w:t>odel (DSDM)</w:t>
        </w:r>
      </w:ins>
    </w:p>
    <w:p w14:paraId="426EEC76" w14:textId="55BED7DF" w:rsidR="00B20DC3" w:rsidRPr="00B20DC3" w:rsidRDefault="00B20DC3" w:rsidP="00B20DC3">
      <w:pPr>
        <w:jc w:val="both"/>
        <w:rPr>
          <w:ins w:id="190" w:author="Marcos Almeida" w:date="2024-09-10T15:12:00Z"/>
          <w:sz w:val="24"/>
          <w:szCs w:val="24"/>
          <w:rPrChange w:id="191" w:author="Marcos Almeida" w:date="2024-09-10T15:15:00Z">
            <w:rPr>
              <w:ins w:id="192" w:author="Marcos Almeida" w:date="2024-09-10T15:12:00Z"/>
              <w:sz w:val="24"/>
              <w:szCs w:val="24"/>
            </w:rPr>
          </w:rPrChange>
        </w:rPr>
      </w:pPr>
      <w:ins w:id="193" w:author="Marcos Almeida" w:date="2024-09-10T15:15:00Z">
        <w:r w:rsidRPr="00B20DC3">
          <w:rPr>
            <w:sz w:val="24"/>
            <w:szCs w:val="24"/>
            <w:rPrChange w:id="194" w:author="Marcos Almeida" w:date="2024-09-10T15:15:00Z">
              <w:rPr>
                <w:sz w:val="24"/>
                <w:szCs w:val="24"/>
                <w:lang w:val="en-US"/>
              </w:rPr>
            </w:rPrChange>
          </w:rPr>
          <w:t>O</w:t>
        </w:r>
        <w:r>
          <w:rPr>
            <w:sz w:val="24"/>
            <w:szCs w:val="24"/>
          </w:rPr>
          <w:t>rigem</w:t>
        </w:r>
      </w:ins>
      <w:ins w:id="195" w:author="Marcos Almeida" w:date="2024-09-10T15:17:00Z">
        <w:r w:rsidR="003C78DA">
          <w:rPr>
            <w:sz w:val="24"/>
            <w:szCs w:val="24"/>
          </w:rPr>
          <w:t xml:space="preserve"> (Mariana)</w:t>
        </w:r>
      </w:ins>
      <w:ins w:id="196" w:author="Marcos Almeida" w:date="2024-09-10T15:15:00Z">
        <w:r>
          <w:rPr>
            <w:sz w:val="24"/>
            <w:szCs w:val="24"/>
          </w:rPr>
          <w:t>, o que é</w:t>
        </w:r>
      </w:ins>
      <w:ins w:id="197" w:author="Marcos Almeida" w:date="2024-09-10T15:17:00Z">
        <w:r w:rsidR="003C78DA">
          <w:rPr>
            <w:sz w:val="24"/>
            <w:szCs w:val="24"/>
          </w:rPr>
          <w:t xml:space="preserve"> (</w:t>
        </w:r>
      </w:ins>
      <w:ins w:id="198" w:author="Marcos Almeida" w:date="2024-09-10T15:18:00Z">
        <w:r w:rsidR="003C78DA">
          <w:rPr>
            <w:sz w:val="24"/>
            <w:szCs w:val="24"/>
          </w:rPr>
          <w:t>Marcos</w:t>
        </w:r>
      </w:ins>
      <w:ins w:id="199" w:author="Marcos Almeida" w:date="2024-09-10T15:17:00Z">
        <w:r w:rsidR="003C78DA">
          <w:rPr>
            <w:sz w:val="24"/>
            <w:szCs w:val="24"/>
          </w:rPr>
          <w:t>)</w:t>
        </w:r>
      </w:ins>
      <w:ins w:id="200" w:author="Marcos Almeida" w:date="2024-09-10T15:15:00Z">
        <w:r>
          <w:rPr>
            <w:sz w:val="24"/>
            <w:szCs w:val="24"/>
          </w:rPr>
          <w:t xml:space="preserve">, </w:t>
        </w:r>
      </w:ins>
      <w:proofErr w:type="spellStart"/>
      <w:ins w:id="201" w:author="Marcos Almeida" w:date="2024-09-10T15:17:00Z">
        <w:r w:rsidR="003C78DA">
          <w:rPr>
            <w:sz w:val="24"/>
            <w:szCs w:val="24"/>
          </w:rPr>
          <w:t>p</w:t>
        </w:r>
      </w:ins>
      <w:ins w:id="202" w:author="Marcos Almeida" w:date="2024-09-10T15:15:00Z">
        <w:r>
          <w:rPr>
            <w:sz w:val="24"/>
            <w:szCs w:val="24"/>
          </w:rPr>
          <w:t>ré</w:t>
        </w:r>
        <w:proofErr w:type="spellEnd"/>
        <w:r>
          <w:rPr>
            <w:sz w:val="24"/>
            <w:szCs w:val="24"/>
          </w:rPr>
          <w:t xml:space="preserve"> requisitos</w:t>
        </w:r>
      </w:ins>
      <w:ins w:id="203" w:author="Marcos Almeida" w:date="2024-09-10T15:18:00Z">
        <w:r w:rsidR="003C78DA">
          <w:rPr>
            <w:sz w:val="24"/>
            <w:szCs w:val="24"/>
          </w:rPr>
          <w:t xml:space="preserve"> (Lucas)</w:t>
        </w:r>
      </w:ins>
      <w:ins w:id="204" w:author="Marcos Almeida" w:date="2024-09-10T15:15:00Z">
        <w:r>
          <w:rPr>
            <w:sz w:val="24"/>
            <w:szCs w:val="24"/>
          </w:rPr>
          <w:t xml:space="preserve">, </w:t>
        </w:r>
      </w:ins>
      <w:ins w:id="205" w:author="Marcos Almeida" w:date="2024-09-10T15:17:00Z">
        <w:r w:rsidR="003C78DA">
          <w:rPr>
            <w:sz w:val="24"/>
            <w:szCs w:val="24"/>
          </w:rPr>
          <w:t>c</w:t>
        </w:r>
      </w:ins>
      <w:ins w:id="206" w:author="Marcos Almeida" w:date="2024-09-10T15:15:00Z">
        <w:r>
          <w:rPr>
            <w:sz w:val="24"/>
            <w:szCs w:val="24"/>
          </w:rPr>
          <w:t>iclo de vida</w:t>
        </w:r>
      </w:ins>
      <w:ins w:id="207" w:author="Marcos Almeida" w:date="2024-09-10T15:18:00Z">
        <w:r w:rsidR="003C78DA">
          <w:rPr>
            <w:sz w:val="24"/>
            <w:szCs w:val="24"/>
          </w:rPr>
          <w:t xml:space="preserve"> (Miguel Pimentel)</w:t>
        </w:r>
      </w:ins>
      <w:ins w:id="208" w:author="Marcos Almeida" w:date="2024-09-10T15:15:00Z">
        <w:r>
          <w:rPr>
            <w:sz w:val="24"/>
            <w:szCs w:val="24"/>
          </w:rPr>
          <w:t xml:space="preserve">, </w:t>
        </w:r>
      </w:ins>
      <w:ins w:id="209" w:author="Marcos Almeida" w:date="2024-09-10T15:17:00Z">
        <w:r w:rsidR="003C78DA">
          <w:rPr>
            <w:sz w:val="24"/>
            <w:szCs w:val="24"/>
          </w:rPr>
          <w:t>outras</w:t>
        </w:r>
      </w:ins>
      <w:ins w:id="210" w:author="Marcos Almeida" w:date="2024-09-10T15:15:00Z">
        <w:r>
          <w:rPr>
            <w:sz w:val="24"/>
            <w:szCs w:val="24"/>
          </w:rPr>
          <w:t xml:space="preserve"> informações</w:t>
        </w:r>
      </w:ins>
      <w:ins w:id="211" w:author="Marcos Almeida" w:date="2024-09-10T15:18:00Z">
        <w:r w:rsidR="003C78DA">
          <w:rPr>
            <w:sz w:val="24"/>
            <w:szCs w:val="24"/>
          </w:rPr>
          <w:t xml:space="preserve"> (Miguel)</w:t>
        </w:r>
      </w:ins>
    </w:p>
    <w:p w14:paraId="39243D23" w14:textId="0A2F2F68" w:rsidR="00B20DC3" w:rsidRDefault="00B20DC3" w:rsidP="003C78DA">
      <w:pPr>
        <w:tabs>
          <w:tab w:val="center" w:pos="4252"/>
        </w:tabs>
        <w:jc w:val="both"/>
        <w:rPr>
          <w:ins w:id="212" w:author="Marcos Almeida" w:date="2024-09-10T15:11:00Z"/>
          <w:sz w:val="24"/>
          <w:szCs w:val="24"/>
        </w:rPr>
        <w:pPrChange w:id="213" w:author="Marcos Almeida" w:date="2024-09-10T15:25:00Z">
          <w:pPr>
            <w:jc w:val="both"/>
          </w:pPr>
        </w:pPrChange>
      </w:pPr>
      <w:ins w:id="214" w:author="Marcos Almeida" w:date="2024-09-10T15:12:00Z">
        <w:r w:rsidRPr="00B20DC3">
          <w:rPr>
            <w:b/>
            <w:bCs/>
            <w:sz w:val="24"/>
            <w:szCs w:val="24"/>
            <w:rPrChange w:id="215" w:author="Marcos Almeida" w:date="2024-09-10T15:14:00Z">
              <w:rPr>
                <w:sz w:val="24"/>
                <w:szCs w:val="24"/>
              </w:rPr>
            </w:rPrChange>
          </w:rPr>
          <w:t xml:space="preserve">Entrega dos arquivos: </w:t>
        </w:r>
        <w:r>
          <w:rPr>
            <w:sz w:val="24"/>
            <w:szCs w:val="24"/>
          </w:rPr>
          <w:t>15/09/2024</w:t>
        </w:r>
      </w:ins>
      <w:ins w:id="216" w:author="Marcos Almeida" w:date="2024-09-10T15:25:00Z">
        <w:r w:rsidR="003C78DA">
          <w:rPr>
            <w:sz w:val="24"/>
            <w:szCs w:val="24"/>
          </w:rPr>
          <w:tab/>
        </w:r>
      </w:ins>
    </w:p>
    <w:p w14:paraId="25D2585B" w14:textId="5CC2EDEE" w:rsidR="00B20DC3" w:rsidRPr="00B20DC3" w:rsidRDefault="00B20DC3" w:rsidP="00B20DC3">
      <w:pPr>
        <w:jc w:val="both"/>
        <w:rPr>
          <w:sz w:val="24"/>
          <w:szCs w:val="24"/>
          <w:rPrChange w:id="217" w:author="Marcos Almeida" w:date="2024-09-10T15:10:00Z">
            <w:rPr/>
          </w:rPrChange>
        </w:rPr>
        <w:pPrChange w:id="218" w:author="Marcos Almeida" w:date="2024-09-10T15:10:00Z">
          <w:pPr/>
        </w:pPrChange>
      </w:pPr>
      <w:ins w:id="219" w:author="Marcos Almeida" w:date="2024-09-10T15:12:00Z">
        <w:r w:rsidRPr="00B20DC3">
          <w:rPr>
            <w:b/>
            <w:bCs/>
            <w:sz w:val="24"/>
            <w:szCs w:val="24"/>
            <w:rPrChange w:id="220" w:author="Marcos Almeida" w:date="2024-09-10T15:14:00Z">
              <w:rPr>
                <w:sz w:val="24"/>
                <w:szCs w:val="24"/>
              </w:rPr>
            </w:rPrChange>
          </w:rPr>
          <w:t>Apresentação dia</w:t>
        </w:r>
      </w:ins>
      <w:ins w:id="221" w:author="Marcos Almeida" w:date="2024-09-10T15:14:00Z">
        <w:r w:rsidRPr="00B20DC3">
          <w:rPr>
            <w:b/>
            <w:bCs/>
            <w:sz w:val="24"/>
            <w:szCs w:val="24"/>
            <w:rPrChange w:id="222" w:author="Marcos Almeida" w:date="2024-09-10T15:14:00Z">
              <w:rPr>
                <w:sz w:val="24"/>
                <w:szCs w:val="24"/>
              </w:rPr>
            </w:rPrChange>
          </w:rPr>
          <w:t>:</w:t>
        </w:r>
        <w:r>
          <w:rPr>
            <w:sz w:val="24"/>
            <w:szCs w:val="24"/>
          </w:rPr>
          <w:t xml:space="preserve"> </w:t>
        </w:r>
      </w:ins>
      <w:ins w:id="223" w:author="Marcos Almeida" w:date="2024-09-10T15:12:00Z">
        <w:r>
          <w:rPr>
            <w:sz w:val="24"/>
            <w:szCs w:val="24"/>
          </w:rPr>
          <w:t>17/09/2024</w:t>
        </w:r>
      </w:ins>
    </w:p>
    <w:sectPr w:rsidR="00B20DC3" w:rsidRPr="00B20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325"/>
    <w:multiLevelType w:val="hybridMultilevel"/>
    <w:tmpl w:val="D640DB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47FD"/>
    <w:multiLevelType w:val="hybridMultilevel"/>
    <w:tmpl w:val="5B0AEB5A"/>
    <w:lvl w:ilvl="0" w:tplc="BCC081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Almeida">
    <w15:presenceInfo w15:providerId="Windows Live" w15:userId="090758f68bc92c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43"/>
    <w:rsid w:val="000A6E7C"/>
    <w:rsid w:val="003C78DA"/>
    <w:rsid w:val="0053631C"/>
    <w:rsid w:val="008E2362"/>
    <w:rsid w:val="00A53DB5"/>
    <w:rsid w:val="00B20DC3"/>
    <w:rsid w:val="00D62043"/>
    <w:rsid w:val="00E5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22A8"/>
  <w15:chartTrackingRefBased/>
  <w15:docId w15:val="{9F934F62-4795-42B8-BF11-EE2646FD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3</cp:revision>
  <dcterms:created xsi:type="dcterms:W3CDTF">2024-09-10T17:36:00Z</dcterms:created>
  <dcterms:modified xsi:type="dcterms:W3CDTF">2024-09-10T19:43:00Z</dcterms:modified>
</cp:coreProperties>
</file>